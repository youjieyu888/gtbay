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572DC" w14:textId="77777777" w:rsidR="00650D56" w:rsidRPr="00E7425B" w:rsidRDefault="00650D56" w:rsidP="00650D56">
      <w:pPr>
        <w:rPr>
          <w:rFonts w:ascii="Arial" w:hAnsi="Arial" w:cs="Arial"/>
        </w:rPr>
      </w:pPr>
    </w:p>
    <w:p w14:paraId="2AC44847" w14:textId="77777777" w:rsidR="00650D56" w:rsidRPr="005057AE" w:rsidRDefault="00650D56" w:rsidP="00650D56">
      <w:pPr>
        <w:rPr>
          <w:rFonts w:ascii="Arial" w:hAnsi="Arial" w:cs="Arial"/>
          <w:b/>
          <w:sz w:val="24"/>
          <w:szCs w:val="24"/>
        </w:rPr>
      </w:pPr>
      <w:bookmarkStart w:id="0" w:name="TOC"/>
      <w:r w:rsidRPr="005057AE">
        <w:rPr>
          <w:rFonts w:ascii="Arial" w:hAnsi="Arial" w:cs="Arial"/>
          <w:b/>
          <w:sz w:val="24"/>
          <w:szCs w:val="24"/>
        </w:rPr>
        <w:t>Table of Contents:</w:t>
      </w:r>
    </w:p>
    <w:bookmarkEnd w:id="0"/>
    <w:p w14:paraId="15302DF9" w14:textId="2FC5CECA" w:rsidR="00650D56" w:rsidRPr="00E7425B" w:rsidRDefault="00650D56" w:rsidP="00650D56">
      <w:pPr>
        <w:rPr>
          <w:rFonts w:ascii="Arial" w:hAnsi="Arial" w:cs="Arial"/>
        </w:rPr>
      </w:pPr>
      <w:r w:rsidRPr="00E7425B">
        <w:rPr>
          <w:rFonts w:ascii="Arial" w:hAnsi="Arial" w:cs="Arial"/>
        </w:rPr>
        <w:t>Abstract Code</w:t>
      </w:r>
      <w:r w:rsidR="00D163DA">
        <w:rPr>
          <w:rFonts w:ascii="Arial" w:hAnsi="Arial" w:cs="Arial"/>
        </w:rPr>
        <w:t xml:space="preserve"> &amp;SQL Statement</w:t>
      </w:r>
      <w:r w:rsidRPr="00E7425B">
        <w:rPr>
          <w:rFonts w:ascii="Arial" w:hAnsi="Arial" w:cs="Arial"/>
        </w:rPr>
        <w:t>:</w:t>
      </w:r>
    </w:p>
    <w:p w14:paraId="74606FD0" w14:textId="77777777" w:rsidR="00650D56" w:rsidRPr="00E7425B" w:rsidRDefault="00854851" w:rsidP="00650D56">
      <w:pPr>
        <w:ind w:firstLine="720"/>
        <w:rPr>
          <w:rFonts w:ascii="Arial" w:hAnsi="Arial" w:cs="Arial"/>
        </w:rPr>
      </w:pPr>
      <w:hyperlink w:anchor="Login" w:history="1">
        <w:r w:rsidR="00650D56" w:rsidRPr="00E7425B">
          <w:rPr>
            <w:rStyle w:val="Hyperlink"/>
            <w:rFonts w:ascii="Arial" w:hAnsi="Arial" w:cs="Arial"/>
          </w:rPr>
          <w:t>Login</w:t>
        </w:r>
      </w:hyperlink>
    </w:p>
    <w:p w14:paraId="32AE6DE8" w14:textId="6C69EA15" w:rsidR="00650D56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 \l "register" </w:instrText>
      </w:r>
      <w:r>
        <w:rPr>
          <w:rFonts w:ascii="Arial" w:hAnsi="Arial" w:cs="Arial"/>
        </w:rPr>
        <w:fldChar w:fldCharType="separate"/>
      </w:r>
      <w:r w:rsidR="00650D56" w:rsidRPr="005057AE">
        <w:rPr>
          <w:rStyle w:val="Hyperlink"/>
          <w:rFonts w:ascii="Arial" w:hAnsi="Arial" w:cs="Arial"/>
        </w:rPr>
        <w:t>Regist</w:t>
      </w:r>
      <w:r>
        <w:rPr>
          <w:rStyle w:val="Hyperlink"/>
          <w:rFonts w:ascii="Arial" w:hAnsi="Arial" w:cs="Arial"/>
        </w:rPr>
        <w:t>er</w:t>
      </w:r>
    </w:p>
    <w:p w14:paraId="0A39AE22" w14:textId="5C7A4B40" w:rsidR="005057AE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end"/>
      </w:r>
      <w:hyperlink w:anchor="main" w:history="1">
        <w:r w:rsidRPr="005057AE">
          <w:rPr>
            <w:rStyle w:val="Hyperlink"/>
            <w:rFonts w:ascii="Arial" w:hAnsi="Arial" w:cs="Arial"/>
          </w:rPr>
          <w:t>Main Menu</w:t>
        </w:r>
      </w:hyperlink>
    </w:p>
    <w:p w14:paraId="70CB771B" w14:textId="3DCF225D" w:rsidR="00650D56" w:rsidRPr="00E7425B" w:rsidRDefault="00854851" w:rsidP="00650D56">
      <w:pPr>
        <w:ind w:firstLine="720"/>
        <w:rPr>
          <w:rFonts w:ascii="Arial" w:hAnsi="Arial" w:cs="Arial"/>
        </w:rPr>
      </w:pPr>
      <w:hyperlink w:anchor="list" w:history="1">
        <w:r w:rsidR="00650D56" w:rsidRPr="005057AE">
          <w:rPr>
            <w:rStyle w:val="Hyperlink"/>
            <w:rFonts w:ascii="Arial" w:hAnsi="Arial" w:cs="Arial"/>
          </w:rPr>
          <w:t>List an Item for Sale</w:t>
        </w:r>
      </w:hyperlink>
    </w:p>
    <w:p w14:paraId="48A52B96" w14:textId="4B66F572" w:rsidR="00650D56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 \l "search" </w:instrText>
      </w:r>
      <w:r>
        <w:rPr>
          <w:rFonts w:ascii="Arial" w:hAnsi="Arial" w:cs="Arial"/>
        </w:rPr>
        <w:fldChar w:fldCharType="separate"/>
      </w:r>
      <w:r w:rsidR="00650D56" w:rsidRPr="005057AE">
        <w:rPr>
          <w:rStyle w:val="Hyperlink"/>
          <w:rFonts w:ascii="Arial" w:hAnsi="Arial" w:cs="Arial"/>
        </w:rPr>
        <w:t>Search for Items</w:t>
      </w:r>
    </w:p>
    <w:p w14:paraId="392EC267" w14:textId="77777777" w:rsidR="005057AE" w:rsidRDefault="005057AE" w:rsidP="00650D56">
      <w:pPr>
        <w:ind w:firstLine="720"/>
      </w:pPr>
      <w:r>
        <w:rPr>
          <w:rFonts w:ascii="Arial" w:hAnsi="Arial" w:cs="Arial"/>
        </w:rPr>
        <w:fldChar w:fldCharType="end"/>
      </w:r>
      <w:hyperlink w:anchor="bid" w:history="1">
        <w:r w:rsidRPr="005057AE">
          <w:rPr>
            <w:rStyle w:val="Hyperlink"/>
            <w:rFonts w:ascii="Arial" w:hAnsi="Arial" w:cs="Arial"/>
          </w:rPr>
          <w:t>Bid for Items</w:t>
        </w:r>
      </w:hyperlink>
      <w:r w:rsidRPr="005057AE">
        <w:t xml:space="preserve"> </w:t>
      </w:r>
    </w:p>
    <w:p w14:paraId="58D4DB7A" w14:textId="7F1040B0" w:rsidR="005057AE" w:rsidRPr="005057AE" w:rsidRDefault="00854851" w:rsidP="00650D56">
      <w:pPr>
        <w:ind w:firstLine="720"/>
        <w:rPr>
          <w:rFonts w:ascii="Arial" w:hAnsi="Arial" w:cs="Arial"/>
        </w:rPr>
      </w:pPr>
      <w:hyperlink w:anchor="EditDescription" w:history="1">
        <w:r w:rsidR="005057AE" w:rsidRPr="005057AE">
          <w:rPr>
            <w:rStyle w:val="Hyperlink"/>
            <w:rFonts w:ascii="Arial" w:hAnsi="Arial" w:cs="Arial"/>
          </w:rPr>
          <w:t>Edit Description</w:t>
        </w:r>
      </w:hyperlink>
      <w:r w:rsidR="005057AE" w:rsidRPr="005057AE">
        <w:rPr>
          <w:rFonts w:ascii="Arial" w:hAnsi="Arial" w:cs="Arial"/>
        </w:rPr>
        <w:t xml:space="preserve"> </w:t>
      </w:r>
    </w:p>
    <w:p w14:paraId="469B011E" w14:textId="77ABF5A1" w:rsidR="00650D56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 \l "ItemRating" </w:instrText>
      </w:r>
      <w:r>
        <w:rPr>
          <w:rFonts w:ascii="Arial" w:hAnsi="Arial" w:cs="Arial"/>
        </w:rPr>
        <w:fldChar w:fldCharType="separate"/>
      </w:r>
      <w:r w:rsidR="00650D56" w:rsidRPr="005057AE">
        <w:rPr>
          <w:rStyle w:val="Hyperlink"/>
          <w:rFonts w:ascii="Arial" w:hAnsi="Arial" w:cs="Arial"/>
        </w:rPr>
        <w:t>Item Rating</w:t>
      </w:r>
    </w:p>
    <w:p w14:paraId="4386B656" w14:textId="24749231" w:rsidR="00650D56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 \l "AuctionResults" </w:instrText>
      </w:r>
      <w:r>
        <w:rPr>
          <w:rFonts w:ascii="Arial" w:hAnsi="Arial" w:cs="Arial"/>
        </w:rPr>
        <w:fldChar w:fldCharType="separate"/>
      </w:r>
      <w:r w:rsidR="00650D56" w:rsidRPr="005057AE">
        <w:rPr>
          <w:rStyle w:val="Hyperlink"/>
          <w:rFonts w:ascii="Arial" w:hAnsi="Arial" w:cs="Arial"/>
        </w:rPr>
        <w:t>Auction Results</w:t>
      </w:r>
    </w:p>
    <w:p w14:paraId="220DE44D" w14:textId="440D633F" w:rsidR="00650D56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 \l "RviewCata" </w:instrText>
      </w:r>
      <w:r>
        <w:rPr>
          <w:rFonts w:ascii="Arial" w:hAnsi="Arial" w:cs="Arial"/>
        </w:rPr>
        <w:fldChar w:fldCharType="separate"/>
      </w:r>
      <w:r w:rsidR="00650D56" w:rsidRPr="005057AE">
        <w:rPr>
          <w:rStyle w:val="Hyperlink"/>
          <w:rFonts w:ascii="Arial" w:hAnsi="Arial" w:cs="Arial"/>
        </w:rPr>
        <w:t>View Category Report</w:t>
      </w:r>
    </w:p>
    <w:p w14:paraId="09FC1666" w14:textId="2B14F07C" w:rsidR="00650D56" w:rsidRPr="005057AE" w:rsidRDefault="005057AE" w:rsidP="00650D56">
      <w:pPr>
        <w:ind w:firstLine="72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 \l "viewUserRep" </w:instrText>
      </w:r>
      <w:r>
        <w:rPr>
          <w:rFonts w:ascii="Arial" w:hAnsi="Arial" w:cs="Arial"/>
        </w:rPr>
        <w:fldChar w:fldCharType="separate"/>
      </w:r>
      <w:r w:rsidR="00650D56" w:rsidRPr="005057AE">
        <w:rPr>
          <w:rStyle w:val="Hyperlink"/>
          <w:rFonts w:ascii="Arial" w:hAnsi="Arial" w:cs="Arial"/>
        </w:rPr>
        <w:t>View User Report</w:t>
      </w:r>
    </w:p>
    <w:p w14:paraId="3F7FFE2B" w14:textId="77777777" w:rsidR="00C97C7D" w:rsidRDefault="005057AE" w:rsidP="0037370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BAB9D81" w14:textId="77777777" w:rsidR="00C97C7D" w:rsidRDefault="00C97C7D" w:rsidP="00373706">
      <w:pPr>
        <w:ind w:firstLine="720"/>
        <w:rPr>
          <w:rFonts w:ascii="Arial" w:hAnsi="Arial" w:cs="Arial"/>
        </w:rPr>
      </w:pPr>
    </w:p>
    <w:p w14:paraId="71C62AF6" w14:textId="77777777" w:rsidR="00C97C7D" w:rsidRDefault="00C97C7D" w:rsidP="00373706">
      <w:pPr>
        <w:ind w:firstLine="720"/>
        <w:rPr>
          <w:rFonts w:ascii="Arial" w:hAnsi="Arial" w:cs="Arial"/>
        </w:rPr>
      </w:pPr>
    </w:p>
    <w:p w14:paraId="5A6B1C0C" w14:textId="77777777" w:rsidR="00C97C7D" w:rsidRDefault="00C97C7D" w:rsidP="00373706">
      <w:pPr>
        <w:ind w:firstLine="720"/>
        <w:rPr>
          <w:rFonts w:ascii="Arial" w:hAnsi="Arial" w:cs="Arial"/>
        </w:rPr>
      </w:pPr>
    </w:p>
    <w:p w14:paraId="5A1FDBCA" w14:textId="77777777" w:rsidR="00C97C7D" w:rsidRDefault="00C97C7D" w:rsidP="00373706">
      <w:pPr>
        <w:ind w:firstLine="720"/>
        <w:rPr>
          <w:rFonts w:ascii="Arial" w:hAnsi="Arial" w:cs="Arial"/>
        </w:rPr>
      </w:pPr>
    </w:p>
    <w:p w14:paraId="13DB3380" w14:textId="2EB1258F" w:rsidR="00D9185D" w:rsidRPr="008061D5" w:rsidRDefault="00650D56" w:rsidP="008061D5">
      <w:pPr>
        <w:ind w:firstLine="720"/>
        <w:rPr>
          <w:rFonts w:ascii="Arial" w:hAnsi="Arial" w:cs="Arial"/>
        </w:rPr>
      </w:pPr>
      <w:r w:rsidRPr="00E7425B">
        <w:rPr>
          <w:rFonts w:ascii="Arial" w:hAnsi="Arial" w:cs="Arial"/>
        </w:rPr>
        <w:br w:type="page"/>
      </w:r>
    </w:p>
    <w:p w14:paraId="3F35488D" w14:textId="64DA9386" w:rsidR="00D9185D" w:rsidRPr="00876B8A" w:rsidDel="00ED0BC2" w:rsidRDefault="00D9185D" w:rsidP="00CB7D87">
      <w:pPr>
        <w:rPr>
          <w:del w:id="1" w:author="ChloeXue" w:date="2018-03-03T19:36:00Z"/>
          <w:rFonts w:ascii="Arial" w:hAnsi="Arial" w:cs="Arial"/>
          <w:b/>
          <w:sz w:val="28"/>
        </w:rPr>
      </w:pPr>
    </w:p>
    <w:p w14:paraId="78E401BC" w14:textId="305A584B" w:rsidR="00D9185D" w:rsidRPr="00876B8A" w:rsidDel="00ED0BC2" w:rsidRDefault="00D9185D" w:rsidP="00CB7D87">
      <w:pPr>
        <w:rPr>
          <w:del w:id="2" w:author="ChloeXue" w:date="2018-03-03T19:36:00Z"/>
          <w:rFonts w:ascii="Arial" w:hAnsi="Arial" w:cs="Arial"/>
          <w:b/>
          <w:sz w:val="28"/>
        </w:rPr>
      </w:pPr>
    </w:p>
    <w:p w14:paraId="123C9DD2" w14:textId="14F9FC35" w:rsidR="00D9185D" w:rsidRPr="00876B8A" w:rsidDel="00ED0BC2" w:rsidRDefault="00D9185D" w:rsidP="00CB7D87">
      <w:pPr>
        <w:rPr>
          <w:del w:id="3" w:author="ChloeXue" w:date="2018-03-03T19:36:00Z"/>
          <w:rFonts w:ascii="Arial" w:hAnsi="Arial" w:cs="Arial"/>
          <w:b/>
          <w:sz w:val="28"/>
        </w:rPr>
      </w:pPr>
    </w:p>
    <w:p w14:paraId="406DCE77" w14:textId="554D3141" w:rsidR="00D9185D" w:rsidRPr="00876B8A" w:rsidDel="00ED0BC2" w:rsidRDefault="00D9185D" w:rsidP="00CB7D87">
      <w:pPr>
        <w:rPr>
          <w:del w:id="4" w:author="ChloeXue" w:date="2018-03-03T19:36:00Z"/>
          <w:rFonts w:ascii="Arial" w:hAnsi="Arial" w:cs="Arial"/>
          <w:b/>
          <w:sz w:val="28"/>
        </w:rPr>
      </w:pPr>
    </w:p>
    <w:p w14:paraId="241A08BE" w14:textId="6C219358" w:rsidR="00284A22" w:rsidRPr="00C70FDC" w:rsidRDefault="007A3C30" w:rsidP="005E4AF8">
      <w:pPr>
        <w:spacing w:after="0"/>
        <w:rPr>
          <w:rStyle w:val="fontstyle21"/>
          <w:rFonts w:ascii="Arial" w:hAnsi="Arial" w:cs="Arial"/>
          <w:color w:val="auto"/>
        </w:rPr>
      </w:pPr>
      <w:bookmarkStart w:id="5" w:name="login"/>
      <w:r w:rsidRPr="00E7425B">
        <w:rPr>
          <w:rFonts w:ascii="Arial" w:hAnsi="Arial" w:cs="Arial"/>
          <w:color w:val="000000"/>
          <w:sz w:val="32"/>
          <w:szCs w:val="32"/>
          <w:u w:val="single"/>
        </w:rPr>
        <w:t>Login</w:t>
      </w:r>
      <w:bookmarkEnd w:id="5"/>
      <w:r w:rsidRPr="00E7425B">
        <w:rPr>
          <w:rFonts w:ascii="Arial" w:hAnsi="Arial" w:cs="Arial"/>
          <w:color w:val="000000"/>
        </w:rPr>
        <w:br/>
      </w: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6FF25ADD" w14:textId="1C22A4A8" w:rsidR="005E4AF8" w:rsidRPr="00E7425B" w:rsidRDefault="007A3C30" w:rsidP="00284A22">
      <w:pPr>
        <w:pStyle w:val="ListParagraph"/>
        <w:numPr>
          <w:ilvl w:val="0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enters </w:t>
      </w:r>
      <w:r w:rsidR="006F34B3" w:rsidRPr="008704BC">
        <w:rPr>
          <w:rStyle w:val="fontstyle31"/>
          <w:rFonts w:ascii="Arial" w:hAnsi="Arial" w:cs="Arial"/>
          <w:color w:val="000000" w:themeColor="text1"/>
        </w:rPr>
        <w:t>Username</w:t>
      </w:r>
      <w:r w:rsidRPr="00E7425B">
        <w:rPr>
          <w:rStyle w:val="fontstyle3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(</w:t>
      </w:r>
      <w:r w:rsidR="006F34B3" w:rsidRPr="00E7425B">
        <w:rPr>
          <w:rStyle w:val="fontstyle21"/>
          <w:rFonts w:ascii="Arial" w:hAnsi="Arial" w:cs="Arial"/>
          <w:color w:val="4F6228"/>
        </w:rPr>
        <w:t>'$Username</w:t>
      </w:r>
      <w:r w:rsidRPr="00E7425B">
        <w:rPr>
          <w:rStyle w:val="fontstyle21"/>
          <w:rFonts w:ascii="Arial" w:hAnsi="Arial" w:cs="Arial"/>
          <w:color w:val="4F6228"/>
        </w:rPr>
        <w:t>'</w:t>
      </w:r>
      <w:r w:rsidRPr="00E7425B">
        <w:rPr>
          <w:rStyle w:val="fontstyle21"/>
          <w:rFonts w:ascii="Arial" w:hAnsi="Arial" w:cs="Arial"/>
        </w:rPr>
        <w:t xml:space="preserve">), </w:t>
      </w:r>
      <w:r w:rsidR="006F34B3" w:rsidRPr="008704BC">
        <w:rPr>
          <w:rStyle w:val="fontstyle31"/>
          <w:rFonts w:ascii="Arial" w:hAnsi="Arial" w:cs="Arial"/>
          <w:color w:val="000000" w:themeColor="text1"/>
        </w:rPr>
        <w:t>P</w:t>
      </w:r>
      <w:r w:rsidRPr="008704BC">
        <w:rPr>
          <w:rStyle w:val="fontstyle31"/>
          <w:rFonts w:ascii="Arial" w:hAnsi="Arial" w:cs="Arial"/>
          <w:color w:val="000000" w:themeColor="text1"/>
        </w:rPr>
        <w:t>assword</w:t>
      </w:r>
      <w:r w:rsidRPr="00E7425B">
        <w:rPr>
          <w:rStyle w:val="fontstyle3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(</w:t>
      </w:r>
      <w:r w:rsidRPr="00E7425B">
        <w:rPr>
          <w:rStyle w:val="fontstyle21"/>
          <w:rFonts w:ascii="Arial" w:hAnsi="Arial" w:cs="Arial"/>
          <w:color w:val="4F6228"/>
        </w:rPr>
        <w:t>'$Password'</w:t>
      </w:r>
      <w:r w:rsidRPr="00E7425B">
        <w:rPr>
          <w:rStyle w:val="fontstyle21"/>
          <w:rFonts w:ascii="Arial" w:hAnsi="Arial" w:cs="Arial"/>
        </w:rPr>
        <w:t>) input fields.</w:t>
      </w:r>
    </w:p>
    <w:p w14:paraId="7D286AB0" w14:textId="77777777" w:rsidR="00284A22" w:rsidRPr="00E7425B" w:rsidRDefault="007A3C30" w:rsidP="005E4AF8">
      <w:pPr>
        <w:pStyle w:val="ListParagraph"/>
        <w:numPr>
          <w:ilvl w:val="0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data validation is successful for both </w:t>
      </w:r>
      <w:r w:rsidRPr="00E7425B">
        <w:rPr>
          <w:rStyle w:val="fontstyle31"/>
          <w:rFonts w:ascii="Arial" w:hAnsi="Arial" w:cs="Arial"/>
        </w:rPr>
        <w:t xml:space="preserve">username </w:t>
      </w:r>
      <w:r w:rsidRPr="00E7425B">
        <w:rPr>
          <w:rStyle w:val="fontstyle21"/>
          <w:rFonts w:ascii="Arial" w:hAnsi="Arial" w:cs="Arial"/>
        </w:rPr>
        <w:t xml:space="preserve">and </w:t>
      </w:r>
      <w:r w:rsidRPr="00E7425B">
        <w:rPr>
          <w:rStyle w:val="fontstyle31"/>
          <w:rFonts w:ascii="Arial" w:hAnsi="Arial" w:cs="Arial"/>
        </w:rPr>
        <w:t xml:space="preserve">password </w:t>
      </w:r>
      <w:r w:rsidRPr="00E7425B">
        <w:rPr>
          <w:rStyle w:val="fontstyle21"/>
          <w:rFonts w:ascii="Arial" w:hAnsi="Arial" w:cs="Arial"/>
        </w:rPr>
        <w:t>input fields, then:</w:t>
      </w:r>
    </w:p>
    <w:p w14:paraId="5A4984C7" w14:textId="63173988" w:rsidR="002542CF" w:rsidRDefault="007A3C30" w:rsidP="002542CF">
      <w:pPr>
        <w:pStyle w:val="ListParagraph"/>
        <w:numPr>
          <w:ilvl w:val="1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="00CB7D87" w:rsidRPr="00E7425B">
        <w:rPr>
          <w:rStyle w:val="fontstyle41"/>
          <w:rFonts w:ascii="Arial" w:hAnsi="Arial" w:cs="Arial"/>
        </w:rPr>
        <w:t>Login</w:t>
      </w:r>
      <w:r w:rsidRPr="00E7425B">
        <w:rPr>
          <w:rStyle w:val="fontstyle4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button is clicked:</w:t>
      </w:r>
    </w:p>
    <w:p w14:paraId="47122057" w14:textId="0D0705F8" w:rsidR="005C2A76" w:rsidRPr="007556D9" w:rsidRDefault="009C4693" w:rsidP="005C2A76">
      <w:pPr>
        <w:pStyle w:val="ListParagraph"/>
        <w:spacing w:after="0"/>
        <w:ind w:left="1080"/>
        <w:rPr>
          <w:rStyle w:val="fontstyle21"/>
          <w:rFonts w:ascii="Arial" w:hAnsi="Arial" w:cs="Arial"/>
          <w:bdr w:val="single" w:sz="4" w:space="0" w:color="auto"/>
        </w:rPr>
      </w:pPr>
      <w:ins w:id="6" w:author="ChloeXue" w:date="2018-03-03T19:39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472693C0" wp14:editId="577C6CEA">
                  <wp:simplePos x="0" y="0"/>
                  <wp:positionH relativeFrom="column">
                    <wp:posOffset>563151</wp:posOffset>
                  </wp:positionH>
                  <wp:positionV relativeFrom="paragraph">
                    <wp:posOffset>-32709</wp:posOffset>
                  </wp:positionV>
                  <wp:extent cx="4222142" cy="580445"/>
                  <wp:effectExtent l="0" t="0" r="2603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22142" cy="5804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44B2F94" id="Rectangle 1" o:spid="_x0000_s1026" style="position:absolute;margin-left:44.35pt;margin-top:-2.6pt;width:332.45pt;height:4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" filled="f" strokecolor="black [3213]" strokeweight="1pt"/>
              </w:pict>
            </mc:Fallback>
          </mc:AlternateContent>
        </w:r>
      </w:ins>
      <w:r w:rsidR="005C2A76" w:rsidRPr="00ED0BC2">
        <w:rPr>
          <w:rStyle w:val="fontstyle21"/>
          <w:rFonts w:ascii="Arial" w:hAnsi="Arial" w:cs="Arial"/>
          <w:sz w:val="36"/>
          <w:szCs w:val="36"/>
          <w:rPrChange w:id="7" w:author="ChloeXue" w:date="2018-03-03T19:39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SELECT Password FROM </w:t>
      </w:r>
      <w:r w:rsidR="00F07E02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8" w:author="ChloeXue" w:date="2018-03-03T19:39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Regular</w:t>
      </w:r>
      <w:r w:rsidR="00BE6F1E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9" w:author="ChloeXue" w:date="2018-03-03T19:39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U</w:t>
      </w:r>
      <w:r w:rsidR="005C2A76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10" w:author="ChloeXue" w:date="2018-03-03T19:39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ser</w:t>
      </w:r>
      <w:r w:rsidR="005C2A76" w:rsidRPr="00ED0BC2">
        <w:rPr>
          <w:rStyle w:val="fontstyle21"/>
          <w:rFonts w:ascii="Arial" w:hAnsi="Arial" w:cs="Arial"/>
          <w:sz w:val="36"/>
          <w:szCs w:val="36"/>
          <w:rPrChange w:id="11" w:author="ChloeXue" w:date="2018-03-03T19:39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WHERE User</w:t>
      </w:r>
      <w:r w:rsidR="007556D9" w:rsidRPr="00ED0BC2">
        <w:rPr>
          <w:rStyle w:val="fontstyle21"/>
          <w:rFonts w:ascii="Arial" w:hAnsi="Arial" w:cs="Arial"/>
          <w:sz w:val="36"/>
          <w:szCs w:val="36"/>
          <w:rPrChange w:id="12" w:author="ChloeXue" w:date="2018-03-03T19:39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N</w:t>
      </w:r>
      <w:r w:rsidR="005C2A76" w:rsidRPr="00ED0BC2">
        <w:rPr>
          <w:rStyle w:val="fontstyle21"/>
          <w:rFonts w:ascii="Arial" w:hAnsi="Arial" w:cs="Arial"/>
          <w:sz w:val="36"/>
          <w:szCs w:val="36"/>
          <w:rPrChange w:id="13" w:author="ChloeXue" w:date="2018-03-03T19:39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ame=</w:t>
      </w:r>
      <w:r w:rsidR="00BE438A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4" w:author="ChloeXue" w:date="2018-03-03T19:39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</w:t>
      </w:r>
      <w:r w:rsidR="00E63D27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5" w:author="ChloeXue" w:date="2018-03-03T19:39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$UserN</w:t>
      </w:r>
      <w:r w:rsidR="007556D9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6" w:author="ChloeXue" w:date="2018-03-03T19:39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ame</w:t>
      </w:r>
      <w:r w:rsidR="00BE438A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7" w:author="ChloeXue" w:date="2018-03-03T19:39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</w:t>
      </w:r>
      <w:r w:rsidR="007556D9" w:rsidRPr="00ED0BC2">
        <w:rPr>
          <w:rStyle w:val="fontstyle21"/>
          <w:rFonts w:ascii="Arial" w:hAnsi="Arial" w:cs="Arial"/>
          <w:sz w:val="36"/>
          <w:szCs w:val="36"/>
          <w:rPrChange w:id="18" w:author="ChloeXue" w:date="2018-03-03T19:39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;</w:t>
      </w:r>
      <w:r w:rsidR="005C2A76" w:rsidRPr="007556D9">
        <w:rPr>
          <w:rStyle w:val="fontstyle21"/>
          <w:rFonts w:ascii="Arial" w:hAnsi="Arial" w:cs="Arial"/>
          <w:sz w:val="36"/>
          <w:szCs w:val="36"/>
          <w:bdr w:val="single" w:sz="4" w:space="0" w:color="auto"/>
        </w:rPr>
        <w:t xml:space="preserve">  </w:t>
      </w:r>
      <w:r w:rsidR="005C2A76" w:rsidRPr="007556D9">
        <w:rPr>
          <w:rStyle w:val="fontstyle21"/>
          <w:rFonts w:ascii="Arial" w:hAnsi="Arial" w:cs="Arial"/>
          <w:bdr w:val="single" w:sz="4" w:space="0" w:color="auto"/>
        </w:rPr>
        <w:t xml:space="preserve"> </w:t>
      </w:r>
    </w:p>
    <w:p w14:paraId="39891717" w14:textId="4E2A3867" w:rsidR="002542CF" w:rsidRPr="00E7425B" w:rsidRDefault="007A3C30" w:rsidP="002542CF">
      <w:pPr>
        <w:pStyle w:val="ListParagraph"/>
        <w:numPr>
          <w:ilvl w:val="2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User record is found but </w:t>
      </w:r>
      <w:ins w:id="19" w:author="Jieyu You" w:date="2018-03-04T19:52:00Z">
        <w:r w:rsidR="0054240C" w:rsidRPr="0054240C">
          <w:rPr>
            <w:rStyle w:val="fontstyle21"/>
            <w:rFonts w:ascii="Arial" w:hAnsi="Arial" w:cs="Arial"/>
            <w:color w:val="2E74B5" w:themeColor="accent5" w:themeShade="BF"/>
            <w:rPrChange w:id="20" w:author="Jieyu You" w:date="2018-03-04T19:52:00Z">
              <w:rPr>
                <w:rStyle w:val="fontstyle21"/>
                <w:rFonts w:ascii="Arial" w:hAnsi="Arial" w:cs="Arial"/>
              </w:rPr>
            </w:rPrChange>
          </w:rPr>
          <w:t>Regular</w:t>
        </w:r>
      </w:ins>
      <w:r w:rsidRPr="0054240C">
        <w:rPr>
          <w:rStyle w:val="fontstyle21"/>
          <w:rFonts w:ascii="Arial" w:hAnsi="Arial" w:cs="Arial"/>
          <w:color w:val="2E74B5" w:themeColor="accent5" w:themeShade="BF"/>
          <w:rPrChange w:id="21" w:author="Jieyu You" w:date="2018-03-04T19:52:00Z">
            <w:rPr>
              <w:rStyle w:val="fontstyle21"/>
              <w:rFonts w:ascii="Arial" w:hAnsi="Arial" w:cs="Arial"/>
              <w:color w:val="0070C0"/>
            </w:rPr>
          </w:rPrChange>
        </w:rPr>
        <w:t>User</w:t>
      </w:r>
      <w:r w:rsidRPr="00E7425B">
        <w:rPr>
          <w:rStyle w:val="fontstyle21"/>
          <w:rFonts w:ascii="Arial" w:hAnsi="Arial" w:cs="Arial"/>
        </w:rPr>
        <w:t>.</w:t>
      </w:r>
      <w:r w:rsidR="007556D9">
        <w:rPr>
          <w:rStyle w:val="fontstyle21"/>
          <w:rFonts w:ascii="Arial" w:hAnsi="Arial" w:cs="Arial"/>
        </w:rPr>
        <w:t>P</w:t>
      </w:r>
      <w:r w:rsidRPr="00E7425B">
        <w:rPr>
          <w:rStyle w:val="fontstyle21"/>
          <w:rFonts w:ascii="Arial" w:hAnsi="Arial" w:cs="Arial"/>
        </w:rPr>
        <w:t>ass</w:t>
      </w:r>
      <w:r w:rsidR="007556D9">
        <w:rPr>
          <w:rStyle w:val="fontstyle21"/>
          <w:rFonts w:ascii="Arial" w:hAnsi="Arial" w:cs="Arial"/>
        </w:rPr>
        <w:t>W</w:t>
      </w:r>
      <w:r w:rsidRPr="00E7425B">
        <w:rPr>
          <w:rStyle w:val="fontstyle21"/>
          <w:rFonts w:ascii="Arial" w:hAnsi="Arial" w:cs="Arial"/>
        </w:rPr>
        <w:t xml:space="preserve">ord != </w:t>
      </w:r>
      <w:r w:rsidRPr="00E7425B">
        <w:rPr>
          <w:rStyle w:val="fontstyle21"/>
          <w:rFonts w:ascii="Arial" w:hAnsi="Arial" w:cs="Arial"/>
          <w:color w:val="4F6228"/>
        </w:rPr>
        <w:t>'$Password'</w:t>
      </w:r>
      <w:r w:rsidRPr="00E7425B">
        <w:rPr>
          <w:rStyle w:val="fontstyle21"/>
          <w:rFonts w:ascii="Arial" w:hAnsi="Arial" w:cs="Arial"/>
        </w:rPr>
        <w:t>:</w:t>
      </w:r>
    </w:p>
    <w:p w14:paraId="657B1BB6" w14:textId="1E6C4A13" w:rsidR="002542CF" w:rsidRPr="00E7425B" w:rsidRDefault="007A3C30" w:rsidP="002542CF">
      <w:pPr>
        <w:pStyle w:val="ListParagraph"/>
        <w:numPr>
          <w:ilvl w:val="3"/>
          <w:numId w:val="9"/>
        </w:numPr>
        <w:spacing w:after="0"/>
        <w:rPr>
          <w:rFonts w:ascii="Arial" w:hAnsi="Arial" w:cs="Arial"/>
          <w:color w:val="000000"/>
        </w:rPr>
      </w:pPr>
      <w:r w:rsidRPr="00E7425B">
        <w:rPr>
          <w:rStyle w:val="fontstyle21"/>
          <w:rFonts w:ascii="Arial" w:hAnsi="Arial" w:cs="Arial"/>
        </w:rPr>
        <w:t xml:space="preserve">Go back to </w:t>
      </w:r>
      <w:r w:rsidRPr="00E7425B">
        <w:rPr>
          <w:rStyle w:val="fontstyle01"/>
          <w:rFonts w:ascii="Arial" w:hAnsi="Arial" w:cs="Arial"/>
          <w:u w:val="single"/>
        </w:rPr>
        <w:t>Login</w:t>
      </w:r>
      <w:r w:rsidRPr="00E7425B">
        <w:rPr>
          <w:rStyle w:val="fontstyle0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form, with error message</w:t>
      </w:r>
      <w:r w:rsidR="007556D9">
        <w:rPr>
          <w:rStyle w:val="fontstyle21"/>
          <w:rFonts w:ascii="Arial" w:hAnsi="Arial" w:cs="Arial"/>
        </w:rPr>
        <w:t xml:space="preserve"> “Use</w:t>
      </w:r>
      <w:r w:rsidR="00780392">
        <w:rPr>
          <w:rStyle w:val="fontstyle21"/>
          <w:rFonts w:ascii="Arial" w:hAnsi="Arial" w:cs="Arial"/>
        </w:rPr>
        <w:t>rname and password don’t match”</w:t>
      </w:r>
      <w:r w:rsidRPr="00E7425B">
        <w:rPr>
          <w:rStyle w:val="fontstyle21"/>
          <w:rFonts w:ascii="Arial" w:hAnsi="Arial" w:cs="Arial"/>
        </w:rPr>
        <w:t>.</w:t>
      </w:r>
    </w:p>
    <w:p w14:paraId="6B38477C" w14:textId="7754BCBB" w:rsidR="002542CF" w:rsidRPr="00E7425B" w:rsidRDefault="007A3C30" w:rsidP="002542CF">
      <w:pPr>
        <w:pStyle w:val="ListParagraph"/>
        <w:numPr>
          <w:ilvl w:val="2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Else:</w:t>
      </w:r>
    </w:p>
    <w:p w14:paraId="573A6C2C" w14:textId="08D94F98" w:rsidR="002542CF" w:rsidRPr="00E7425B" w:rsidRDefault="007A3C30" w:rsidP="002542CF">
      <w:pPr>
        <w:pStyle w:val="ListParagraph"/>
        <w:numPr>
          <w:ilvl w:val="3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Store login information as session variable '</w:t>
      </w:r>
      <w:r w:rsidRPr="00E7425B">
        <w:rPr>
          <w:rStyle w:val="fontstyle21"/>
          <w:rFonts w:ascii="Arial" w:hAnsi="Arial" w:cs="Arial"/>
          <w:color w:val="4F6228"/>
        </w:rPr>
        <w:t>$UserID'</w:t>
      </w:r>
      <w:r w:rsidRPr="00E7425B">
        <w:rPr>
          <w:rStyle w:val="fontstyle21"/>
          <w:rFonts w:ascii="Arial" w:hAnsi="Arial" w:cs="Arial"/>
        </w:rPr>
        <w:t>.</w:t>
      </w:r>
    </w:p>
    <w:p w14:paraId="05AEEE0E" w14:textId="7BDF6460" w:rsidR="005E4AF8" w:rsidRPr="00E7425B" w:rsidRDefault="007A3C30" w:rsidP="002542CF">
      <w:pPr>
        <w:pStyle w:val="ListParagraph"/>
        <w:numPr>
          <w:ilvl w:val="3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Go to </w:t>
      </w:r>
      <w:r w:rsidR="005E4AF8" w:rsidRPr="00E7425B">
        <w:rPr>
          <w:rStyle w:val="fontstyle01"/>
          <w:rFonts w:ascii="Arial" w:hAnsi="Arial" w:cs="Arial"/>
          <w:u w:val="single"/>
        </w:rPr>
        <w:t>Main Menu</w:t>
      </w:r>
      <w:r w:rsidRPr="00E7425B">
        <w:rPr>
          <w:rStyle w:val="fontstyle01"/>
          <w:rFonts w:ascii="Arial" w:hAnsi="Arial" w:cs="Arial"/>
        </w:rPr>
        <w:t xml:space="preserve"> </w:t>
      </w:r>
      <w:r w:rsidR="00CB7D87" w:rsidRPr="00E7425B">
        <w:rPr>
          <w:rStyle w:val="fontstyle21"/>
          <w:rFonts w:ascii="Arial" w:hAnsi="Arial" w:cs="Arial"/>
        </w:rPr>
        <w:t>screen</w:t>
      </w:r>
      <w:r w:rsidRPr="00E7425B">
        <w:rPr>
          <w:rStyle w:val="fontstyle21"/>
          <w:rFonts w:ascii="Arial" w:hAnsi="Arial" w:cs="Arial"/>
        </w:rPr>
        <w:t>.</w:t>
      </w:r>
    </w:p>
    <w:p w14:paraId="420C8BFC" w14:textId="77777777" w:rsidR="006F34B3" w:rsidRPr="00E7425B" w:rsidRDefault="006F34B3" w:rsidP="006F34B3">
      <w:pPr>
        <w:pStyle w:val="ListParagraph"/>
        <w:numPr>
          <w:ilvl w:val="0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Upon:</w:t>
      </w:r>
    </w:p>
    <w:p w14:paraId="212D3080" w14:textId="1F85ECC7" w:rsidR="00CB7D87" w:rsidRPr="00E7425B" w:rsidRDefault="006F34B3" w:rsidP="006F34B3">
      <w:pPr>
        <w:pStyle w:val="ListParagraph"/>
        <w:numPr>
          <w:ilvl w:val="2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Click</w:t>
      </w:r>
      <w:r w:rsidR="00CB7D87" w:rsidRPr="00E7425B">
        <w:rPr>
          <w:rStyle w:val="fontstyle21"/>
          <w:rFonts w:ascii="Arial" w:hAnsi="Arial" w:cs="Arial"/>
        </w:rPr>
        <w:t xml:space="preserve"> </w:t>
      </w:r>
      <w:r w:rsidR="00CB7D87" w:rsidRPr="00E7425B">
        <w:rPr>
          <w:rStyle w:val="fontstyle21"/>
          <w:rFonts w:ascii="Arial" w:hAnsi="Arial" w:cs="Arial"/>
          <w:b/>
          <w:i/>
        </w:rPr>
        <w:t>Register</w:t>
      </w:r>
      <w:r w:rsidR="00CB7D87" w:rsidRPr="00E7425B">
        <w:rPr>
          <w:rStyle w:val="fontstyle21"/>
          <w:rFonts w:ascii="Arial" w:hAnsi="Arial" w:cs="Arial"/>
        </w:rPr>
        <w:t xml:space="preserve"> button</w:t>
      </w:r>
      <w:r w:rsidRPr="00E7425B">
        <w:rPr>
          <w:rStyle w:val="fontstyle21"/>
          <w:rFonts w:ascii="Arial" w:hAnsi="Arial" w:cs="Arial"/>
        </w:rPr>
        <w:t xml:space="preserve">- Jump to the </w:t>
      </w:r>
      <w:r w:rsidRPr="00E7425B">
        <w:rPr>
          <w:rStyle w:val="fontstyle21"/>
          <w:rFonts w:ascii="Arial" w:hAnsi="Arial" w:cs="Arial"/>
          <w:b/>
        </w:rPr>
        <w:t>Register</w:t>
      </w:r>
      <w:r w:rsidRPr="00E7425B">
        <w:rPr>
          <w:rStyle w:val="fontstyle21"/>
          <w:rFonts w:ascii="Arial" w:hAnsi="Arial" w:cs="Arial"/>
        </w:rPr>
        <w:t xml:space="preserve"> task.</w:t>
      </w:r>
    </w:p>
    <w:p w14:paraId="699EBEA2" w14:textId="50EF623D" w:rsidR="007A3C30" w:rsidRPr="00E7425B" w:rsidRDefault="007A3C30" w:rsidP="005E4AF8">
      <w:pPr>
        <w:pStyle w:val="ListParagraph"/>
        <w:numPr>
          <w:ilvl w:val="0"/>
          <w:numId w:val="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Else </w:t>
      </w:r>
      <w:r w:rsidR="006F34B3" w:rsidRPr="00E7425B">
        <w:rPr>
          <w:rStyle w:val="fontstyle31"/>
          <w:rFonts w:ascii="Arial" w:hAnsi="Arial" w:cs="Arial"/>
        </w:rPr>
        <w:t>Username</w:t>
      </w:r>
      <w:r w:rsidRPr="00E7425B">
        <w:rPr>
          <w:rStyle w:val="fontstyle3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 xml:space="preserve">and </w:t>
      </w:r>
      <w:r w:rsidRPr="00E7425B">
        <w:rPr>
          <w:rStyle w:val="fontstyle31"/>
          <w:rFonts w:ascii="Arial" w:hAnsi="Arial" w:cs="Arial"/>
        </w:rPr>
        <w:t xml:space="preserve">password </w:t>
      </w:r>
      <w:r w:rsidRPr="00E7425B">
        <w:rPr>
          <w:rStyle w:val="fontstyle21"/>
          <w:rFonts w:ascii="Arial" w:hAnsi="Arial" w:cs="Arial"/>
        </w:rPr>
        <w:t xml:space="preserve">input fields are invalid, display </w:t>
      </w:r>
      <w:r w:rsidRPr="00E7425B">
        <w:rPr>
          <w:rStyle w:val="fontstyle01"/>
          <w:rFonts w:ascii="Arial" w:hAnsi="Arial" w:cs="Arial"/>
          <w:u w:val="single"/>
        </w:rPr>
        <w:t>Login</w:t>
      </w:r>
      <w:r w:rsidRPr="00E7425B">
        <w:rPr>
          <w:rStyle w:val="fontstyle0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form, with error message.</w:t>
      </w:r>
    </w:p>
    <w:p w14:paraId="0A044471" w14:textId="77777777" w:rsidR="0059238A" w:rsidRPr="00E7425B" w:rsidRDefault="0059238A" w:rsidP="005E4AF8">
      <w:pPr>
        <w:spacing w:after="0"/>
        <w:rPr>
          <w:rStyle w:val="fontstyle21"/>
          <w:rFonts w:ascii="Arial" w:hAnsi="Arial" w:cs="Arial"/>
        </w:rPr>
      </w:pPr>
    </w:p>
    <w:p w14:paraId="60C252A1" w14:textId="77777777" w:rsidR="0059238A" w:rsidRPr="00E7425B" w:rsidRDefault="0059238A" w:rsidP="005E4AF8">
      <w:pPr>
        <w:spacing w:after="0"/>
        <w:rPr>
          <w:rStyle w:val="fontstyle21"/>
          <w:rFonts w:ascii="Arial" w:hAnsi="Arial" w:cs="Arial"/>
        </w:rPr>
      </w:pPr>
    </w:p>
    <w:p w14:paraId="5A693D41" w14:textId="7DEDB89F" w:rsidR="009B35E8" w:rsidRPr="00C70FDC" w:rsidRDefault="001175E7" w:rsidP="005E4AF8">
      <w:pPr>
        <w:spacing w:after="0"/>
        <w:rPr>
          <w:rStyle w:val="fontstyle21"/>
          <w:rFonts w:ascii="Arial" w:hAnsi="Arial" w:cs="Arial"/>
          <w:color w:val="auto"/>
        </w:rPr>
      </w:pPr>
      <w:bookmarkStart w:id="22" w:name="register"/>
      <w:r w:rsidRPr="00E7425B">
        <w:rPr>
          <w:rFonts w:ascii="Arial" w:hAnsi="Arial" w:cs="Arial"/>
          <w:color w:val="000000"/>
          <w:sz w:val="32"/>
          <w:szCs w:val="32"/>
          <w:u w:val="single"/>
        </w:rPr>
        <w:t>Regist</w:t>
      </w:r>
      <w:r w:rsidR="004713FA" w:rsidRPr="00E7425B">
        <w:rPr>
          <w:rFonts w:ascii="Arial" w:hAnsi="Arial" w:cs="Arial"/>
          <w:color w:val="000000"/>
          <w:sz w:val="32"/>
          <w:szCs w:val="32"/>
          <w:u w:val="single"/>
        </w:rPr>
        <w:t>er</w:t>
      </w:r>
      <w:bookmarkEnd w:id="22"/>
      <w:r w:rsidRPr="00E7425B">
        <w:rPr>
          <w:rFonts w:ascii="Arial" w:hAnsi="Arial" w:cs="Arial"/>
          <w:color w:val="000000"/>
        </w:rPr>
        <w:br/>
      </w: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2077F0F4" w14:textId="4CA5C267" w:rsidR="009B35E8" w:rsidRPr="00E7425B" w:rsidRDefault="001175E7" w:rsidP="009B35E8">
      <w:pPr>
        <w:pStyle w:val="ListParagraph"/>
        <w:numPr>
          <w:ilvl w:val="0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enters </w:t>
      </w:r>
      <w:r w:rsidR="004713FA" w:rsidRPr="0054240C">
        <w:rPr>
          <w:rStyle w:val="fontstyle31"/>
          <w:rFonts w:ascii="Arial" w:hAnsi="Arial" w:cs="Arial"/>
          <w:color w:val="auto"/>
          <w:rPrChange w:id="23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>F</w:t>
      </w:r>
      <w:r w:rsidR="00B6005D" w:rsidRPr="0054240C">
        <w:rPr>
          <w:rStyle w:val="fontstyle31"/>
          <w:rFonts w:ascii="Arial" w:hAnsi="Arial" w:cs="Arial"/>
          <w:color w:val="auto"/>
          <w:rPrChange w:id="24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 xml:space="preserve">irst </w:t>
      </w:r>
      <w:r w:rsidR="004713FA" w:rsidRPr="0054240C">
        <w:rPr>
          <w:rStyle w:val="fontstyle31"/>
          <w:rFonts w:ascii="Arial" w:hAnsi="Arial" w:cs="Arial"/>
          <w:color w:val="auto"/>
          <w:rPrChange w:id="25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>N</w:t>
      </w:r>
      <w:r w:rsidR="00B6005D" w:rsidRPr="0054240C">
        <w:rPr>
          <w:rStyle w:val="fontstyle31"/>
          <w:rFonts w:ascii="Arial" w:hAnsi="Arial" w:cs="Arial"/>
          <w:color w:val="auto"/>
          <w:rPrChange w:id="26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>ame</w:t>
      </w:r>
      <w:r w:rsidRPr="0054240C">
        <w:rPr>
          <w:rStyle w:val="fontstyle31"/>
          <w:rFonts w:ascii="Arial" w:hAnsi="Arial" w:cs="Arial"/>
          <w:color w:val="auto"/>
          <w:rPrChange w:id="27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 xml:space="preserve"> </w:t>
      </w:r>
      <w:r w:rsidRPr="00E7425B">
        <w:rPr>
          <w:rStyle w:val="fontstyle21"/>
          <w:rFonts w:ascii="Arial" w:hAnsi="Arial" w:cs="Arial"/>
        </w:rPr>
        <w:t>(</w:t>
      </w:r>
      <w:r w:rsidRPr="00E7425B">
        <w:rPr>
          <w:rStyle w:val="fontstyle21"/>
          <w:rFonts w:ascii="Arial" w:hAnsi="Arial" w:cs="Arial"/>
          <w:color w:val="4F6228"/>
        </w:rPr>
        <w:t>'$</w:t>
      </w:r>
      <w:r w:rsidR="004F48A4" w:rsidRPr="00E7425B">
        <w:rPr>
          <w:rStyle w:val="fontstyle21"/>
          <w:rFonts w:ascii="Arial" w:hAnsi="Arial" w:cs="Arial"/>
          <w:color w:val="4F6228"/>
        </w:rPr>
        <w:t>First_Name</w:t>
      </w:r>
      <w:r w:rsidRPr="00E7425B">
        <w:rPr>
          <w:rStyle w:val="fontstyle21"/>
          <w:rFonts w:ascii="Arial" w:hAnsi="Arial" w:cs="Arial"/>
          <w:color w:val="4F6228"/>
        </w:rPr>
        <w:t>'</w:t>
      </w:r>
      <w:r w:rsidRPr="00E7425B">
        <w:rPr>
          <w:rStyle w:val="fontstyle21"/>
          <w:rFonts w:ascii="Arial" w:hAnsi="Arial" w:cs="Arial"/>
        </w:rPr>
        <w:t xml:space="preserve">), </w:t>
      </w:r>
      <w:r w:rsidR="004713FA" w:rsidRPr="0054240C">
        <w:rPr>
          <w:rStyle w:val="fontstyle21"/>
          <w:rFonts w:ascii="Arial" w:hAnsi="Arial" w:cs="Arial"/>
          <w:i/>
          <w:color w:val="auto"/>
          <w:rPrChange w:id="28" w:author="Jieyu You" w:date="2018-03-04T19:52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Last N</w:t>
      </w:r>
      <w:r w:rsidR="004F48A4" w:rsidRPr="0054240C">
        <w:rPr>
          <w:rStyle w:val="fontstyle21"/>
          <w:rFonts w:ascii="Arial" w:hAnsi="Arial" w:cs="Arial"/>
          <w:i/>
          <w:color w:val="auto"/>
          <w:rPrChange w:id="29" w:author="Jieyu You" w:date="2018-03-04T19:52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ame</w:t>
      </w:r>
      <w:r w:rsidR="004F48A4" w:rsidRPr="0054240C">
        <w:rPr>
          <w:rStyle w:val="fontstyle21"/>
          <w:rFonts w:ascii="Arial" w:hAnsi="Arial" w:cs="Arial"/>
          <w:color w:val="auto"/>
          <w:rPrChange w:id="30" w:author="Jieyu You" w:date="2018-03-04T19:52:00Z">
            <w:rPr>
              <w:rStyle w:val="fontstyle21"/>
              <w:rFonts w:ascii="Arial" w:hAnsi="Arial" w:cs="Arial"/>
              <w:color w:val="FF0000"/>
            </w:rPr>
          </w:rPrChange>
        </w:rPr>
        <w:t xml:space="preserve"> </w:t>
      </w:r>
      <w:r w:rsidR="004F48A4" w:rsidRPr="00E7425B">
        <w:rPr>
          <w:rStyle w:val="fontstyle21"/>
          <w:rFonts w:ascii="Arial" w:hAnsi="Arial" w:cs="Arial"/>
        </w:rPr>
        <w:t>(</w:t>
      </w:r>
      <w:r w:rsidR="004F48A4" w:rsidRPr="00E7425B">
        <w:rPr>
          <w:rStyle w:val="fontstyle21"/>
          <w:rFonts w:ascii="Arial" w:hAnsi="Arial" w:cs="Arial"/>
          <w:color w:val="4F6228"/>
        </w:rPr>
        <w:t>'$Last_Name'</w:t>
      </w:r>
      <w:r w:rsidR="004F48A4" w:rsidRPr="00E7425B">
        <w:rPr>
          <w:rStyle w:val="fontstyle21"/>
          <w:rFonts w:ascii="Arial" w:hAnsi="Arial" w:cs="Arial"/>
        </w:rPr>
        <w:t>),</w:t>
      </w:r>
      <w:r w:rsidR="004F48A4" w:rsidRPr="00E7425B">
        <w:rPr>
          <w:rStyle w:val="fontstyle21"/>
          <w:rFonts w:ascii="Arial" w:hAnsi="Arial" w:cs="Arial"/>
          <w:i/>
        </w:rPr>
        <w:t xml:space="preserve"> </w:t>
      </w:r>
      <w:r w:rsidR="00B40B87" w:rsidRPr="0054240C">
        <w:rPr>
          <w:rStyle w:val="fontstyle31"/>
          <w:rFonts w:ascii="Arial" w:hAnsi="Arial" w:cs="Arial"/>
          <w:color w:val="auto"/>
          <w:rPrChange w:id="31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>U</w:t>
      </w:r>
      <w:r w:rsidR="004F48A4" w:rsidRPr="0054240C">
        <w:rPr>
          <w:rStyle w:val="fontstyle31"/>
          <w:rFonts w:ascii="Arial" w:hAnsi="Arial" w:cs="Arial"/>
          <w:color w:val="auto"/>
          <w:rPrChange w:id="32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 xml:space="preserve">ser </w:t>
      </w:r>
      <w:r w:rsidR="00B40B87" w:rsidRPr="0054240C">
        <w:rPr>
          <w:rStyle w:val="fontstyle31"/>
          <w:rFonts w:ascii="Arial" w:hAnsi="Arial" w:cs="Arial"/>
          <w:color w:val="auto"/>
          <w:rPrChange w:id="33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>N</w:t>
      </w:r>
      <w:r w:rsidR="004F48A4" w:rsidRPr="0054240C">
        <w:rPr>
          <w:rStyle w:val="fontstyle31"/>
          <w:rFonts w:ascii="Arial" w:hAnsi="Arial" w:cs="Arial"/>
          <w:color w:val="auto"/>
          <w:rPrChange w:id="34" w:author="Jieyu You" w:date="2018-03-04T19:52:00Z">
            <w:rPr>
              <w:rStyle w:val="fontstyle31"/>
              <w:rFonts w:ascii="Arial" w:hAnsi="Arial" w:cs="Arial"/>
              <w:color w:val="FF0000"/>
            </w:rPr>
          </w:rPrChange>
        </w:rPr>
        <w:t>ame</w:t>
      </w:r>
      <w:r w:rsidRPr="00E7425B">
        <w:rPr>
          <w:rStyle w:val="fontstyle21"/>
          <w:rFonts w:ascii="Arial" w:hAnsi="Arial" w:cs="Arial"/>
        </w:rPr>
        <w:t>(</w:t>
      </w:r>
      <w:r w:rsidRPr="00E7425B">
        <w:rPr>
          <w:rStyle w:val="fontstyle21"/>
          <w:rFonts w:ascii="Arial" w:hAnsi="Arial" w:cs="Arial"/>
          <w:color w:val="4F6228"/>
        </w:rPr>
        <w:t>'$</w:t>
      </w:r>
      <w:r w:rsidR="004F48A4" w:rsidRPr="00E7425B">
        <w:rPr>
          <w:rStyle w:val="fontstyle21"/>
          <w:rFonts w:ascii="Arial" w:hAnsi="Arial" w:cs="Arial"/>
          <w:color w:val="4F6228"/>
        </w:rPr>
        <w:t>Username</w:t>
      </w:r>
      <w:r w:rsidRPr="00E7425B">
        <w:rPr>
          <w:rStyle w:val="fontstyle21"/>
          <w:rFonts w:ascii="Arial" w:hAnsi="Arial" w:cs="Arial"/>
          <w:color w:val="4F6228"/>
        </w:rPr>
        <w:t>'</w:t>
      </w:r>
      <w:r w:rsidRPr="00E7425B">
        <w:rPr>
          <w:rStyle w:val="fontstyle21"/>
          <w:rFonts w:ascii="Arial" w:hAnsi="Arial" w:cs="Arial"/>
        </w:rPr>
        <w:t>)</w:t>
      </w:r>
      <w:r w:rsidR="004F48A4" w:rsidRPr="00E7425B">
        <w:rPr>
          <w:rStyle w:val="fontstyle21"/>
          <w:rFonts w:ascii="Arial" w:hAnsi="Arial" w:cs="Arial"/>
        </w:rPr>
        <w:t>,</w:t>
      </w:r>
      <w:r w:rsidR="004F48A4" w:rsidRPr="008D5A9F">
        <w:rPr>
          <w:rStyle w:val="fontstyle21"/>
          <w:rFonts w:ascii="Arial" w:hAnsi="Arial" w:cs="Arial"/>
          <w:color w:val="auto"/>
        </w:rPr>
        <w:t xml:space="preserve"> </w:t>
      </w:r>
      <w:r w:rsidR="00B40B87" w:rsidRPr="0054240C">
        <w:rPr>
          <w:rStyle w:val="fontstyle21"/>
          <w:rFonts w:ascii="Arial" w:hAnsi="Arial" w:cs="Arial"/>
          <w:i/>
          <w:color w:val="auto"/>
          <w:rPrChange w:id="35" w:author="Jieyu You" w:date="2018-03-04T19:52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P</w:t>
      </w:r>
      <w:r w:rsidR="004F48A4" w:rsidRPr="0054240C">
        <w:rPr>
          <w:rStyle w:val="fontstyle21"/>
          <w:rFonts w:ascii="Arial" w:hAnsi="Arial" w:cs="Arial"/>
          <w:i/>
          <w:color w:val="auto"/>
          <w:rPrChange w:id="36" w:author="Jieyu You" w:date="2018-03-04T19:52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 xml:space="preserve">assword </w:t>
      </w:r>
      <w:r w:rsidR="004F48A4" w:rsidRPr="00E7425B">
        <w:rPr>
          <w:rStyle w:val="fontstyle21"/>
          <w:rFonts w:ascii="Arial" w:hAnsi="Arial" w:cs="Arial"/>
        </w:rPr>
        <w:t>(</w:t>
      </w:r>
      <w:r w:rsidR="004F48A4" w:rsidRPr="00E7425B">
        <w:rPr>
          <w:rStyle w:val="fontstyle21"/>
          <w:rFonts w:ascii="Arial" w:hAnsi="Arial" w:cs="Arial"/>
          <w:color w:val="4F6228"/>
        </w:rPr>
        <w:t>'$Password'</w:t>
      </w:r>
      <w:r w:rsidR="004F48A4" w:rsidRPr="00E7425B">
        <w:rPr>
          <w:rStyle w:val="fontstyle21"/>
          <w:rFonts w:ascii="Arial" w:hAnsi="Arial" w:cs="Arial"/>
        </w:rPr>
        <w:t>)</w:t>
      </w:r>
      <w:r w:rsidR="00B40B87" w:rsidRPr="00E7425B">
        <w:rPr>
          <w:rStyle w:val="fontstyle21"/>
          <w:rFonts w:ascii="Arial" w:hAnsi="Arial" w:cs="Arial"/>
        </w:rPr>
        <w:t xml:space="preserve">, </w:t>
      </w:r>
      <w:r w:rsidR="00B40B87" w:rsidRPr="0054240C">
        <w:rPr>
          <w:rStyle w:val="fontstyle21"/>
          <w:rFonts w:ascii="Arial" w:hAnsi="Arial" w:cs="Arial"/>
          <w:i/>
          <w:color w:val="auto"/>
          <w:rPrChange w:id="37" w:author="Jieyu You" w:date="2018-03-04T19:52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Confirm Password</w:t>
      </w:r>
      <w:r w:rsidR="00B40B87" w:rsidRPr="00E7425B">
        <w:rPr>
          <w:rStyle w:val="fontstyle21"/>
          <w:rFonts w:ascii="Arial" w:hAnsi="Arial" w:cs="Arial"/>
        </w:rPr>
        <w:t>(</w:t>
      </w:r>
      <w:r w:rsidR="00B40B87" w:rsidRPr="00E7425B">
        <w:rPr>
          <w:rStyle w:val="fontstyle21"/>
          <w:rFonts w:ascii="Arial" w:hAnsi="Arial" w:cs="Arial"/>
          <w:color w:val="4F6228"/>
        </w:rPr>
        <w:t>'$Password2'</w:t>
      </w:r>
      <w:r w:rsidR="00B40B87" w:rsidRPr="00E7425B">
        <w:rPr>
          <w:rStyle w:val="fontstyle21"/>
          <w:rFonts w:ascii="Arial" w:hAnsi="Arial" w:cs="Arial"/>
        </w:rPr>
        <w:t>),</w:t>
      </w:r>
      <w:r w:rsidR="004F48A4" w:rsidRPr="00E7425B">
        <w:rPr>
          <w:rStyle w:val="fontstyle2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input fields.</w:t>
      </w:r>
      <w:r w:rsidR="00B44B2B" w:rsidRPr="00E7425B">
        <w:rPr>
          <w:rFonts w:ascii="Arial" w:hAnsi="Arial" w:cs="Arial"/>
          <w:color w:val="000000"/>
        </w:rPr>
        <w:t xml:space="preserve"> </w:t>
      </w:r>
    </w:p>
    <w:p w14:paraId="03D1754E" w14:textId="546A8174" w:rsidR="0090256C" w:rsidRPr="00E7425B" w:rsidRDefault="00A35040" w:rsidP="009B35E8">
      <w:pPr>
        <w:pStyle w:val="ListParagraph"/>
        <w:numPr>
          <w:ilvl w:val="0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If data validation is successful for all the above fields, then:</w:t>
      </w:r>
    </w:p>
    <w:p w14:paraId="4143F003" w14:textId="54361CF1" w:rsidR="00B40B87" w:rsidRPr="00E7425B" w:rsidRDefault="00B44B2B" w:rsidP="00B40B87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color w:val="000000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Pr="00E7425B">
        <w:rPr>
          <w:rStyle w:val="fontstyle21"/>
          <w:rFonts w:ascii="Arial" w:hAnsi="Arial" w:cs="Arial"/>
          <w:b/>
          <w:i/>
        </w:rPr>
        <w:t>Register</w:t>
      </w:r>
      <w:r w:rsidRPr="00E7425B">
        <w:rPr>
          <w:rStyle w:val="fontstyle21"/>
          <w:rFonts w:ascii="Arial" w:hAnsi="Arial" w:cs="Arial"/>
          <w:i/>
        </w:rPr>
        <w:t xml:space="preserve"> </w:t>
      </w:r>
      <w:r w:rsidRPr="00E7425B">
        <w:rPr>
          <w:rStyle w:val="fontstyle21"/>
          <w:rFonts w:ascii="Arial" w:hAnsi="Arial" w:cs="Arial"/>
        </w:rPr>
        <w:t>button is clicked:</w:t>
      </w:r>
      <w:r w:rsidRPr="00E7425B">
        <w:rPr>
          <w:rFonts w:ascii="Arial" w:hAnsi="Arial" w:cs="Arial"/>
          <w:color w:val="000000"/>
        </w:rPr>
        <w:t xml:space="preserve"> </w:t>
      </w:r>
    </w:p>
    <w:p w14:paraId="73562F5D" w14:textId="298014AF" w:rsidR="00B40B87" w:rsidRPr="00E7425B" w:rsidRDefault="00B40B87" w:rsidP="00B40B87">
      <w:pPr>
        <w:pStyle w:val="ListParagraph"/>
        <w:numPr>
          <w:ilvl w:val="2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If Username(</w:t>
      </w:r>
      <w:r w:rsidRPr="00E7425B">
        <w:rPr>
          <w:rStyle w:val="fontstyle21"/>
          <w:rFonts w:ascii="Arial" w:hAnsi="Arial" w:cs="Arial"/>
          <w:color w:val="4F6228"/>
        </w:rPr>
        <w:t>'$Username'</w:t>
      </w:r>
      <w:r w:rsidRPr="00E7425B">
        <w:rPr>
          <w:rStyle w:val="fontstyle21"/>
          <w:rFonts w:ascii="Arial" w:hAnsi="Arial" w:cs="Arial"/>
        </w:rPr>
        <w:t>) is already registered:</w:t>
      </w:r>
    </w:p>
    <w:p w14:paraId="31A640DC" w14:textId="5BC9D620" w:rsidR="00B40B87" w:rsidRDefault="00EA4D3E" w:rsidP="00B40B87">
      <w:pPr>
        <w:pStyle w:val="ListParagraph"/>
        <w:numPr>
          <w:ilvl w:val="3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Display</w:t>
      </w:r>
      <w:r w:rsidR="00B40B87" w:rsidRPr="00E7425B">
        <w:rPr>
          <w:rStyle w:val="fontstyle21"/>
          <w:rFonts w:ascii="Arial" w:hAnsi="Arial" w:cs="Arial"/>
        </w:rPr>
        <w:t xml:space="preserve"> error message</w:t>
      </w:r>
      <w:r w:rsidRPr="00E7425B">
        <w:rPr>
          <w:rStyle w:val="fontstyle21"/>
          <w:rFonts w:ascii="Arial" w:hAnsi="Arial" w:cs="Arial"/>
        </w:rPr>
        <w:t xml:space="preserve"> “Username has</w:t>
      </w:r>
      <w:r w:rsidR="009B1E63">
        <w:rPr>
          <w:rStyle w:val="fontstyle2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been registered”</w:t>
      </w:r>
      <w:r w:rsidR="00B40B87" w:rsidRPr="00E7425B">
        <w:rPr>
          <w:rStyle w:val="fontstyle21"/>
          <w:rFonts w:ascii="Arial" w:hAnsi="Arial" w:cs="Arial"/>
        </w:rPr>
        <w:t>.</w:t>
      </w:r>
    </w:p>
    <w:p w14:paraId="054EA7A6" w14:textId="405080A4" w:rsidR="00AB5E0B" w:rsidRPr="00E7425B" w:rsidRDefault="00AB5E0B" w:rsidP="00AB5E0B">
      <w:pPr>
        <w:pStyle w:val="ListParagraph"/>
        <w:numPr>
          <w:ilvl w:val="2"/>
          <w:numId w:val="11"/>
        </w:numPr>
        <w:spacing w:after="0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If Password</w:t>
      </w:r>
      <w:r w:rsidRPr="00E7425B">
        <w:rPr>
          <w:rStyle w:val="fontstyle21"/>
          <w:rFonts w:ascii="Arial" w:hAnsi="Arial" w:cs="Arial"/>
        </w:rPr>
        <w:t>(</w:t>
      </w:r>
      <w:r w:rsidRPr="00E7425B">
        <w:rPr>
          <w:rStyle w:val="fontstyle21"/>
          <w:rFonts w:ascii="Arial" w:hAnsi="Arial" w:cs="Arial"/>
          <w:color w:val="4F6228"/>
        </w:rPr>
        <w:t>'$Password'</w:t>
      </w:r>
      <w:r>
        <w:rPr>
          <w:rStyle w:val="fontstyle21"/>
          <w:rFonts w:ascii="Arial" w:hAnsi="Arial" w:cs="Arial"/>
        </w:rPr>
        <w:t>) and Confirm Password</w:t>
      </w:r>
      <w:r w:rsidRPr="00E7425B">
        <w:rPr>
          <w:rStyle w:val="fontstyle21"/>
          <w:rFonts w:ascii="Arial" w:hAnsi="Arial" w:cs="Arial"/>
        </w:rPr>
        <w:t>(</w:t>
      </w:r>
      <w:r w:rsidRPr="00E7425B">
        <w:rPr>
          <w:rStyle w:val="fontstyle21"/>
          <w:rFonts w:ascii="Arial" w:hAnsi="Arial" w:cs="Arial"/>
          <w:color w:val="4F6228"/>
        </w:rPr>
        <w:t>'$Password2'</w:t>
      </w:r>
      <w:r>
        <w:rPr>
          <w:rStyle w:val="fontstyle21"/>
          <w:rFonts w:ascii="Arial" w:hAnsi="Arial" w:cs="Arial"/>
        </w:rPr>
        <w:t>) are not equal:</w:t>
      </w:r>
    </w:p>
    <w:p w14:paraId="5AE06834" w14:textId="0199B703" w:rsidR="0052094F" w:rsidRPr="00AB5E0B" w:rsidRDefault="00AB5E0B" w:rsidP="00AB5E0B">
      <w:pPr>
        <w:pStyle w:val="ListParagraph"/>
        <w:numPr>
          <w:ilvl w:val="3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Display error message “</w:t>
      </w:r>
      <w:r>
        <w:rPr>
          <w:rStyle w:val="fontstyle21"/>
          <w:rFonts w:ascii="Arial" w:hAnsi="Arial" w:cs="Arial"/>
        </w:rPr>
        <w:t>password and confirm password are not equal</w:t>
      </w:r>
      <w:r w:rsidRPr="00E7425B">
        <w:rPr>
          <w:rStyle w:val="fontstyle21"/>
          <w:rFonts w:ascii="Arial" w:hAnsi="Arial" w:cs="Arial"/>
        </w:rPr>
        <w:t>”.</w:t>
      </w:r>
    </w:p>
    <w:p w14:paraId="17018528" w14:textId="7BE717A9" w:rsidR="008147E0" w:rsidRPr="00E7425B" w:rsidRDefault="00B40B87" w:rsidP="00B40B87">
      <w:pPr>
        <w:pStyle w:val="ListParagraph"/>
        <w:numPr>
          <w:ilvl w:val="2"/>
          <w:numId w:val="11"/>
        </w:numPr>
        <w:spacing w:after="0"/>
        <w:rPr>
          <w:rFonts w:ascii="Arial" w:hAnsi="Arial" w:cs="Arial"/>
          <w:color w:val="000000"/>
        </w:rPr>
      </w:pPr>
      <w:r w:rsidRPr="00E7425B">
        <w:rPr>
          <w:rStyle w:val="fontstyle21"/>
          <w:rFonts w:ascii="Arial" w:hAnsi="Arial" w:cs="Arial"/>
        </w:rPr>
        <w:t xml:space="preserve">Else: </w:t>
      </w:r>
    </w:p>
    <w:p w14:paraId="67570FB6" w14:textId="0427A63D" w:rsidR="00B40B87" w:rsidRPr="007556D9" w:rsidRDefault="00ED0BC2" w:rsidP="00B40B87">
      <w:pPr>
        <w:pStyle w:val="ListParagraph"/>
        <w:numPr>
          <w:ilvl w:val="3"/>
          <w:numId w:val="11"/>
        </w:numPr>
        <w:spacing w:after="0"/>
        <w:rPr>
          <w:rStyle w:val="fontstyle21"/>
          <w:rFonts w:ascii="Arial" w:hAnsi="Arial" w:cs="Arial"/>
        </w:rPr>
      </w:pPr>
      <w:ins w:id="38" w:author="ChloeXue" w:date="2018-03-03T19:40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002135C0" wp14:editId="61BB33E0">
                  <wp:simplePos x="0" y="0"/>
                  <wp:positionH relativeFrom="column">
                    <wp:posOffset>598336</wp:posOffset>
                  </wp:positionH>
                  <wp:positionV relativeFrom="paragraph">
                    <wp:posOffset>512417</wp:posOffset>
                  </wp:positionV>
                  <wp:extent cx="4190337" cy="1137037"/>
                  <wp:effectExtent l="0" t="0" r="20320" b="25400"/>
                  <wp:wrapNone/>
                  <wp:docPr id="10" name="Rectangle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90337" cy="11370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A95744C" id="Rectangle 10" o:spid="_x0000_s1026" style="position:absolute;margin-left:47.1pt;margin-top:40.35pt;width:329.95pt;height:8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" filled="f" strokecolor="black [3213]" strokeweight="1pt"/>
              </w:pict>
            </mc:Fallback>
          </mc:AlternateContent>
        </w:r>
      </w:ins>
      <w:r w:rsidR="00B40B87" w:rsidRPr="00E7425B">
        <w:rPr>
          <w:rStyle w:val="fontstyle21"/>
          <w:rFonts w:ascii="Arial" w:hAnsi="Arial" w:cs="Arial"/>
        </w:rPr>
        <w:t xml:space="preserve">Store registration information in </w:t>
      </w:r>
      <w:r w:rsidR="00B40B87" w:rsidRPr="00E7425B">
        <w:rPr>
          <w:rStyle w:val="fontstyle21"/>
          <w:rFonts w:ascii="Arial" w:hAnsi="Arial" w:cs="Arial"/>
          <w:color w:val="0070C0"/>
        </w:rPr>
        <w:t xml:space="preserve">RegularUser </w:t>
      </w:r>
      <w:r w:rsidR="00B40B87" w:rsidRPr="00E7425B">
        <w:rPr>
          <w:rStyle w:val="fontstyle21"/>
          <w:rFonts w:ascii="Arial" w:hAnsi="Arial" w:cs="Arial"/>
        </w:rPr>
        <w:t>table, with First</w:t>
      </w:r>
      <w:del w:id="39" w:author="microsoft" w:date="2018-03-02T10:57:00Z">
        <w:r w:rsidR="00B40B87" w:rsidRPr="00E7425B" w:rsidDel="00570833">
          <w:rPr>
            <w:rStyle w:val="fontstyle21"/>
            <w:rFonts w:ascii="Arial" w:hAnsi="Arial" w:cs="Arial"/>
          </w:rPr>
          <w:delText>_</w:delText>
        </w:r>
      </w:del>
      <w:r w:rsidR="00B40B87" w:rsidRPr="00E7425B">
        <w:rPr>
          <w:rStyle w:val="fontstyle21"/>
          <w:rFonts w:ascii="Arial" w:hAnsi="Arial" w:cs="Arial"/>
        </w:rPr>
        <w:t>Name=</w:t>
      </w:r>
      <w:r w:rsidR="00B40B87" w:rsidRPr="00E7425B">
        <w:rPr>
          <w:rStyle w:val="fontstyle21"/>
          <w:rFonts w:ascii="Arial" w:hAnsi="Arial" w:cs="Arial"/>
          <w:color w:val="4F6228"/>
        </w:rPr>
        <w:t xml:space="preserve">'$First_Name', </w:t>
      </w:r>
      <w:r w:rsidR="00B40B87" w:rsidRPr="00E7425B">
        <w:rPr>
          <w:rStyle w:val="fontstyle21"/>
          <w:rFonts w:ascii="Arial" w:hAnsi="Arial" w:cs="Arial"/>
          <w:color w:val="auto"/>
        </w:rPr>
        <w:t>Last</w:t>
      </w:r>
      <w:del w:id="40" w:author="microsoft" w:date="2018-03-02T10:57:00Z">
        <w:r w:rsidR="00B40B87" w:rsidRPr="00E7425B" w:rsidDel="00570833">
          <w:rPr>
            <w:rStyle w:val="fontstyle21"/>
            <w:rFonts w:ascii="Arial" w:hAnsi="Arial" w:cs="Arial"/>
            <w:color w:val="auto"/>
          </w:rPr>
          <w:delText>_</w:delText>
        </w:r>
      </w:del>
      <w:r w:rsidR="00B40B87" w:rsidRPr="00E7425B">
        <w:rPr>
          <w:rStyle w:val="fontstyle21"/>
          <w:rFonts w:ascii="Arial" w:hAnsi="Arial" w:cs="Arial"/>
          <w:color w:val="auto"/>
        </w:rPr>
        <w:t>Name=</w:t>
      </w:r>
      <w:r w:rsidR="00B40B87" w:rsidRPr="00E7425B">
        <w:rPr>
          <w:rStyle w:val="fontstyle21"/>
          <w:rFonts w:ascii="Arial" w:hAnsi="Arial" w:cs="Arial"/>
          <w:color w:val="4F6228"/>
        </w:rPr>
        <w:t xml:space="preserve">'$Last_Name', </w:t>
      </w:r>
      <w:r w:rsidR="00B40B87" w:rsidRPr="00E7425B">
        <w:rPr>
          <w:rStyle w:val="fontstyle21"/>
          <w:rFonts w:ascii="Arial" w:hAnsi="Arial" w:cs="Arial"/>
          <w:color w:val="auto"/>
        </w:rPr>
        <w:t>Username=</w:t>
      </w:r>
      <w:r w:rsidR="00B40B87" w:rsidRPr="00E7425B">
        <w:rPr>
          <w:rStyle w:val="fontstyle21"/>
          <w:rFonts w:ascii="Arial" w:hAnsi="Arial" w:cs="Arial"/>
          <w:color w:val="4F6228"/>
        </w:rPr>
        <w:t xml:space="preserve">'$Username', </w:t>
      </w:r>
      <w:r w:rsidR="00B40B87" w:rsidRPr="00E7425B">
        <w:rPr>
          <w:rStyle w:val="fontstyle21"/>
          <w:rFonts w:ascii="Arial" w:hAnsi="Arial" w:cs="Arial"/>
          <w:color w:val="auto"/>
        </w:rPr>
        <w:t>and Password=</w:t>
      </w:r>
      <w:r w:rsidR="00B40B87" w:rsidRPr="00E7425B">
        <w:rPr>
          <w:rStyle w:val="fontstyle21"/>
          <w:rFonts w:ascii="Arial" w:hAnsi="Arial" w:cs="Arial"/>
          <w:color w:val="4F6228"/>
        </w:rPr>
        <w:t>'$Password'.</w:t>
      </w:r>
    </w:p>
    <w:p w14:paraId="3C45566B" w14:textId="1517241C" w:rsidR="009674A5" w:rsidRPr="00ED0BC2" w:rsidRDefault="009674A5" w:rsidP="007556D9">
      <w:pPr>
        <w:pStyle w:val="ListParagraph"/>
        <w:spacing w:after="0"/>
        <w:ind w:left="1080"/>
        <w:rPr>
          <w:rStyle w:val="fontstyle21"/>
          <w:rFonts w:ascii="Arial" w:hAnsi="Arial" w:cs="Arial"/>
          <w:sz w:val="36"/>
          <w:szCs w:val="36"/>
          <w:rPrChange w:id="41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2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INSERT INTO </w:t>
      </w:r>
      <w:r w:rsidR="00BE6F1E" w:rsidRPr="00ED0BC2">
        <w:rPr>
          <w:rStyle w:val="fontstyle21"/>
          <w:rFonts w:ascii="Arial" w:hAnsi="Arial" w:cs="Arial"/>
          <w:color w:val="4472C4" w:themeColor="accent1"/>
          <w:sz w:val="36"/>
          <w:szCs w:val="36"/>
          <w:rPrChange w:id="43" w:author="ChloeXue" w:date="2018-03-03T19:40:00Z">
            <w:rPr>
              <w:rStyle w:val="fontstyle21"/>
              <w:rFonts w:ascii="Arial" w:hAnsi="Arial" w:cs="Arial"/>
              <w:color w:val="4472C4" w:themeColor="accent1"/>
              <w:sz w:val="36"/>
              <w:szCs w:val="36"/>
              <w:bdr w:val="single" w:sz="4" w:space="0" w:color="auto"/>
            </w:rPr>
          </w:rPrChange>
        </w:rPr>
        <w:t>RegularUser</w:t>
      </w:r>
      <w:r w:rsidR="00E63D27" w:rsidRPr="00ED0BC2">
        <w:rPr>
          <w:rStyle w:val="fontstyle21"/>
          <w:rFonts w:ascii="Arial" w:hAnsi="Arial" w:cs="Arial"/>
          <w:sz w:val="36"/>
          <w:szCs w:val="36"/>
          <w:rPrChange w:id="44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(UserN</w:t>
      </w:r>
      <w:r w:rsidRPr="00ED0BC2">
        <w:rPr>
          <w:rStyle w:val="fontstyle21"/>
          <w:rFonts w:ascii="Arial" w:hAnsi="Arial" w:cs="Arial"/>
          <w:sz w:val="36"/>
          <w:szCs w:val="36"/>
          <w:rPrChange w:id="45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ame, Password, FirstName, LastName) </w:t>
      </w:r>
    </w:p>
    <w:p w14:paraId="55FF7599" w14:textId="0DE17E95" w:rsidR="007556D9" w:rsidRPr="00ED0BC2" w:rsidRDefault="009674A5" w:rsidP="007556D9">
      <w:pPr>
        <w:pStyle w:val="ListParagraph"/>
        <w:spacing w:after="0"/>
        <w:ind w:left="1080"/>
        <w:rPr>
          <w:rStyle w:val="fontstyle21"/>
          <w:rFonts w:ascii="Arial" w:hAnsi="Arial" w:cs="Arial"/>
          <w:sz w:val="36"/>
          <w:szCs w:val="36"/>
          <w:rPrChange w:id="46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7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VALUES 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8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(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49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="00E63D27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50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$UserN</w:t>
      </w:r>
      <w:r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51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ame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52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sz w:val="36"/>
          <w:szCs w:val="36"/>
          <w:rPrChange w:id="53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54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55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$Password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56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sz w:val="36"/>
          <w:szCs w:val="36"/>
          <w:rPrChange w:id="57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58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59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</w:t>
      </w:r>
      <w:r w:rsidRPr="007C3239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60" w:author="Jieyu You" w:date="2018-03-04T19:54:00Z">
            <w:rPr>
              <w:rStyle w:val="fontstyle21"/>
              <w:rFonts w:ascii="Arial" w:hAnsi="Arial" w:cs="Arial"/>
              <w:color w:val="FF0000"/>
              <w:sz w:val="36"/>
              <w:szCs w:val="36"/>
              <w:bdr w:val="single" w:sz="4" w:space="0" w:color="auto"/>
            </w:rPr>
          </w:rPrChange>
        </w:rPr>
        <w:t>F</w:t>
      </w:r>
      <w:r w:rsidR="00155442" w:rsidRPr="007C3239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61" w:author="Jieyu You" w:date="2018-03-04T19:54:00Z">
            <w:rPr>
              <w:rStyle w:val="fontstyle21"/>
              <w:rFonts w:ascii="Arial" w:hAnsi="Arial" w:cs="Arial"/>
              <w:color w:val="FF0000"/>
              <w:sz w:val="36"/>
              <w:szCs w:val="36"/>
              <w:bdr w:val="single" w:sz="4" w:space="0" w:color="auto"/>
            </w:rPr>
          </w:rPrChange>
        </w:rPr>
        <w:t>irs</w:t>
      </w:r>
      <w:r w:rsidRPr="007C3239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62" w:author="Jieyu You" w:date="2018-03-04T19:54:00Z">
            <w:rPr>
              <w:rStyle w:val="fontstyle21"/>
              <w:rFonts w:ascii="Arial" w:hAnsi="Arial" w:cs="Arial"/>
              <w:color w:val="FF0000"/>
              <w:sz w:val="36"/>
              <w:szCs w:val="36"/>
              <w:bdr w:val="single" w:sz="4" w:space="0" w:color="auto"/>
            </w:rPr>
          </w:rPrChange>
        </w:rPr>
        <w:t>t</w:t>
      </w:r>
      <w:r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63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_Name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64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65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</w:t>
      </w:r>
      <w:r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66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 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67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68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$Last_Name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69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70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);</w:t>
      </w:r>
    </w:p>
    <w:p w14:paraId="41013DAD" w14:textId="6239313A" w:rsidR="00B40B87" w:rsidRPr="00E7425B" w:rsidRDefault="00B40B87" w:rsidP="00B40B87">
      <w:pPr>
        <w:pStyle w:val="ListParagraph"/>
        <w:numPr>
          <w:ilvl w:val="3"/>
          <w:numId w:val="11"/>
        </w:numPr>
        <w:spacing w:after="0"/>
        <w:rPr>
          <w:rStyle w:val="fontstyle21"/>
          <w:rFonts w:ascii="Arial" w:hAnsi="Arial" w:cs="Arial"/>
          <w:color w:val="auto"/>
        </w:rPr>
      </w:pPr>
      <w:r w:rsidRPr="00E7425B">
        <w:rPr>
          <w:rStyle w:val="fontstyle21"/>
          <w:rFonts w:ascii="Arial" w:hAnsi="Arial" w:cs="Arial"/>
          <w:color w:val="auto"/>
        </w:rPr>
        <w:t xml:space="preserve">Go to </w:t>
      </w:r>
      <w:r w:rsidRPr="00E7425B">
        <w:rPr>
          <w:rStyle w:val="fontstyle21"/>
          <w:rFonts w:ascii="Arial" w:hAnsi="Arial" w:cs="Arial"/>
          <w:b/>
          <w:i/>
          <w:color w:val="auto"/>
        </w:rPr>
        <w:t>Login</w:t>
      </w:r>
      <w:r w:rsidRPr="00E7425B">
        <w:rPr>
          <w:rStyle w:val="fontstyle21"/>
          <w:rFonts w:ascii="Arial" w:hAnsi="Arial" w:cs="Arial"/>
          <w:color w:val="auto"/>
        </w:rPr>
        <w:t xml:space="preserve"> screen</w:t>
      </w:r>
      <w:r w:rsidRPr="00E7425B">
        <w:rPr>
          <w:rStyle w:val="fontstyle21"/>
          <w:rFonts w:ascii="Arial" w:hAnsi="Arial" w:cs="Arial"/>
        </w:rPr>
        <w:t xml:space="preserve"> with registration successful message.</w:t>
      </w:r>
    </w:p>
    <w:p w14:paraId="13B7A58F" w14:textId="0DF357A6" w:rsidR="004F48A4" w:rsidRPr="00E7425B" w:rsidRDefault="00B44B2B" w:rsidP="00EA4D3E">
      <w:pPr>
        <w:pStyle w:val="ListParagraph"/>
        <w:numPr>
          <w:ilvl w:val="1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lastRenderedPageBreak/>
        <w:t xml:space="preserve">When </w:t>
      </w:r>
      <w:r w:rsidRPr="00E7425B">
        <w:rPr>
          <w:rStyle w:val="fontstyle21"/>
          <w:rFonts w:ascii="Arial" w:hAnsi="Arial" w:cs="Arial"/>
          <w:b/>
          <w:i/>
        </w:rPr>
        <w:t>Cancel</w:t>
      </w:r>
      <w:r w:rsidRPr="00E7425B">
        <w:rPr>
          <w:rStyle w:val="fontstyle21"/>
          <w:rFonts w:ascii="Arial" w:hAnsi="Arial" w:cs="Arial"/>
        </w:rPr>
        <w:t xml:space="preserve"> button is clicked</w:t>
      </w:r>
      <w:r w:rsidR="00EA4D3E" w:rsidRPr="00E7425B">
        <w:rPr>
          <w:rStyle w:val="fontstyle21"/>
          <w:rFonts w:ascii="Arial" w:hAnsi="Arial" w:cs="Arial"/>
        </w:rPr>
        <w:t xml:space="preserve">- Jump to the </w:t>
      </w:r>
      <w:r w:rsidR="00EA4D3E" w:rsidRPr="00E7425B">
        <w:rPr>
          <w:rStyle w:val="fontstyle21"/>
          <w:rFonts w:ascii="Arial" w:hAnsi="Arial" w:cs="Arial"/>
          <w:b/>
          <w:u w:val="single"/>
        </w:rPr>
        <w:t>Login</w:t>
      </w:r>
      <w:r w:rsidR="00EA4D3E" w:rsidRPr="00E7425B">
        <w:rPr>
          <w:rStyle w:val="fontstyle21"/>
          <w:rFonts w:ascii="Arial" w:hAnsi="Arial" w:cs="Arial"/>
        </w:rPr>
        <w:t xml:space="preserve"> task.</w:t>
      </w:r>
    </w:p>
    <w:p w14:paraId="69CF12F6" w14:textId="307C07B4" w:rsidR="008147E0" w:rsidRPr="00E7425B" w:rsidRDefault="008147E0" w:rsidP="008147E0">
      <w:pPr>
        <w:pStyle w:val="ListParagraph"/>
        <w:numPr>
          <w:ilvl w:val="0"/>
          <w:numId w:val="11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Else</w:t>
      </w:r>
      <w:r w:rsidRPr="00E7425B">
        <w:rPr>
          <w:rStyle w:val="fontstyle31"/>
          <w:rFonts w:ascii="Arial" w:hAnsi="Arial" w:cs="Arial"/>
        </w:rPr>
        <w:t xml:space="preserve"> </w:t>
      </w:r>
      <w:r w:rsidR="00B40B87" w:rsidRPr="00E7425B">
        <w:rPr>
          <w:rStyle w:val="fontstyle31"/>
          <w:rFonts w:ascii="Arial" w:hAnsi="Arial" w:cs="Arial"/>
          <w:i w:val="0"/>
        </w:rPr>
        <w:t>display</w:t>
      </w:r>
      <w:r w:rsidRPr="00E7425B">
        <w:rPr>
          <w:rStyle w:val="fontstyle21"/>
          <w:rFonts w:ascii="Arial" w:hAnsi="Arial" w:cs="Arial"/>
        </w:rPr>
        <w:t xml:space="preserve"> error message at the corresponding area.</w:t>
      </w:r>
    </w:p>
    <w:p w14:paraId="0ACD9CDB" w14:textId="77777777" w:rsidR="001175E7" w:rsidRPr="00E7425B" w:rsidRDefault="001175E7" w:rsidP="005E4AF8">
      <w:pPr>
        <w:spacing w:after="0"/>
        <w:rPr>
          <w:rStyle w:val="fontstyle21"/>
          <w:rFonts w:ascii="Arial" w:hAnsi="Arial" w:cs="Arial"/>
        </w:rPr>
      </w:pPr>
    </w:p>
    <w:p w14:paraId="4388ADBF" w14:textId="23D099AF" w:rsidR="008147E0" w:rsidRPr="00E7425B" w:rsidRDefault="00B40B87" w:rsidP="00C70FDC">
      <w:pPr>
        <w:spacing w:after="0"/>
        <w:rPr>
          <w:rStyle w:val="fontstyle21"/>
          <w:rFonts w:ascii="Arial" w:hAnsi="Arial" w:cs="Arial"/>
        </w:rPr>
      </w:pPr>
      <w:bookmarkStart w:id="71" w:name="main"/>
      <w:r w:rsidRPr="00E7425B">
        <w:rPr>
          <w:rFonts w:ascii="Arial" w:hAnsi="Arial" w:cs="Arial"/>
          <w:color w:val="000000"/>
          <w:sz w:val="32"/>
          <w:szCs w:val="32"/>
          <w:u w:val="single"/>
        </w:rPr>
        <w:t>Main Menu</w:t>
      </w:r>
      <w:bookmarkEnd w:id="71"/>
    </w:p>
    <w:p w14:paraId="33CA33E0" w14:textId="77777777" w:rsidR="007A3C30" w:rsidRPr="00E7425B" w:rsidRDefault="00463012" w:rsidP="005E4AF8">
      <w:pPr>
        <w:spacing w:after="0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  <w:sz w:val="28"/>
          <w:szCs w:val="28"/>
        </w:rPr>
        <w:t>Abstract Code</w:t>
      </w:r>
    </w:p>
    <w:p w14:paraId="2565209F" w14:textId="4639CB70" w:rsidR="005D6544" w:rsidRPr="00E7425B" w:rsidRDefault="002E1559" w:rsidP="005D654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For RegularUsers, </w:t>
      </w:r>
      <w:r w:rsidR="001175E7" w:rsidRPr="00E7425B">
        <w:rPr>
          <w:rFonts w:ascii="Arial" w:hAnsi="Arial" w:cs="Arial"/>
          <w:color w:val="000000"/>
        </w:rPr>
        <w:t>s</w:t>
      </w:r>
      <w:r w:rsidR="00463012" w:rsidRPr="00E7425B">
        <w:rPr>
          <w:rFonts w:ascii="Arial" w:hAnsi="Arial" w:cs="Arial"/>
          <w:color w:val="000000"/>
        </w:rPr>
        <w:t>how "</w:t>
      </w:r>
      <w:r w:rsidRPr="00E7425B">
        <w:rPr>
          <w:rFonts w:ascii="Arial" w:hAnsi="Arial" w:cs="Arial"/>
          <w:b/>
          <w:i/>
          <w:color w:val="000000"/>
        </w:rPr>
        <w:t>Search for Items</w:t>
      </w:r>
      <w:r w:rsidR="00463012" w:rsidRPr="00E7425B">
        <w:rPr>
          <w:rFonts w:ascii="Arial" w:hAnsi="Arial" w:cs="Arial"/>
          <w:color w:val="000000"/>
        </w:rPr>
        <w:t>", "</w:t>
      </w:r>
      <w:r w:rsidRPr="00E7425B">
        <w:rPr>
          <w:rFonts w:ascii="Arial" w:hAnsi="Arial" w:cs="Arial"/>
          <w:b/>
          <w:bCs/>
          <w:i/>
          <w:iCs/>
          <w:color w:val="000000"/>
        </w:rPr>
        <w:t>List an Item for Sale</w:t>
      </w:r>
      <w:r w:rsidR="00463012" w:rsidRPr="00E7425B">
        <w:rPr>
          <w:rFonts w:ascii="Arial" w:hAnsi="Arial" w:cs="Arial"/>
          <w:b/>
          <w:color w:val="000000"/>
        </w:rPr>
        <w:t>”,</w:t>
      </w:r>
      <w:r w:rsidR="00463012" w:rsidRPr="00E7425B">
        <w:rPr>
          <w:rFonts w:ascii="Arial" w:hAnsi="Arial" w:cs="Arial"/>
          <w:color w:val="000000"/>
        </w:rPr>
        <w:t xml:space="preserve"> </w:t>
      </w:r>
      <w:r w:rsidR="00463012" w:rsidRPr="00E7425B">
        <w:rPr>
          <w:rFonts w:ascii="Arial" w:hAnsi="Arial" w:cs="Arial"/>
          <w:b/>
          <w:bCs/>
          <w:i/>
          <w:iCs/>
          <w:color w:val="000000"/>
        </w:rPr>
        <w:t xml:space="preserve">“View </w:t>
      </w:r>
      <w:r w:rsidRPr="00E7425B">
        <w:rPr>
          <w:rFonts w:ascii="Arial" w:hAnsi="Arial" w:cs="Arial"/>
          <w:b/>
          <w:bCs/>
          <w:i/>
          <w:iCs/>
          <w:color w:val="000000"/>
        </w:rPr>
        <w:t>Auction Result</w:t>
      </w:r>
      <w:r w:rsidR="00463012" w:rsidRPr="00E7425B">
        <w:rPr>
          <w:rFonts w:ascii="Arial" w:hAnsi="Arial" w:cs="Arial"/>
          <w:b/>
          <w:bCs/>
          <w:i/>
          <w:iCs/>
          <w:color w:val="000000"/>
        </w:rPr>
        <w:t>s</w:t>
      </w:r>
      <w:r w:rsidR="003305ED" w:rsidRPr="00E7425B">
        <w:rPr>
          <w:rFonts w:ascii="Arial" w:hAnsi="Arial" w:cs="Arial"/>
          <w:color w:val="000000"/>
        </w:rPr>
        <w:t>"</w:t>
      </w:r>
      <w:r w:rsidR="00463012" w:rsidRPr="00E7425B">
        <w:rPr>
          <w:rFonts w:ascii="Arial" w:hAnsi="Arial" w:cs="Arial"/>
          <w:color w:val="000000"/>
        </w:rPr>
        <w:t>, and "</w:t>
      </w:r>
      <w:r w:rsidR="00463012" w:rsidRPr="00E7425B">
        <w:rPr>
          <w:rFonts w:ascii="Arial" w:hAnsi="Arial" w:cs="Arial"/>
          <w:b/>
          <w:bCs/>
          <w:i/>
          <w:iCs/>
          <w:color w:val="000000"/>
        </w:rPr>
        <w:t>Log out</w:t>
      </w:r>
      <w:r w:rsidR="00463012" w:rsidRPr="00E7425B">
        <w:rPr>
          <w:rFonts w:ascii="Arial" w:hAnsi="Arial" w:cs="Arial"/>
          <w:color w:val="000000"/>
        </w:rPr>
        <w:t xml:space="preserve">" </w:t>
      </w:r>
      <w:r w:rsidR="005D6544" w:rsidRPr="00E7425B">
        <w:rPr>
          <w:rFonts w:ascii="Arial" w:hAnsi="Arial" w:cs="Arial"/>
          <w:color w:val="000000"/>
        </w:rPr>
        <w:t>buttons</w:t>
      </w:r>
      <w:r w:rsidR="00463012" w:rsidRPr="00E7425B">
        <w:rPr>
          <w:rFonts w:ascii="Arial" w:hAnsi="Arial" w:cs="Arial"/>
          <w:color w:val="000000"/>
        </w:rPr>
        <w:t>.</w:t>
      </w:r>
      <w:r w:rsidRPr="00E7425B">
        <w:rPr>
          <w:rFonts w:ascii="Arial" w:hAnsi="Arial" w:cs="Arial"/>
          <w:color w:val="000000"/>
        </w:rPr>
        <w:t xml:space="preserve"> For AdministrativeUsers, </w:t>
      </w:r>
      <w:r w:rsidR="001175E7" w:rsidRPr="00E7425B">
        <w:rPr>
          <w:rFonts w:ascii="Arial" w:hAnsi="Arial" w:cs="Arial"/>
          <w:color w:val="000000"/>
        </w:rPr>
        <w:t xml:space="preserve">additionally show </w:t>
      </w:r>
      <w:r w:rsidR="001175E7" w:rsidRPr="00E7425B">
        <w:rPr>
          <w:rFonts w:ascii="Arial" w:hAnsi="Arial" w:cs="Arial"/>
          <w:b/>
          <w:i/>
          <w:color w:val="000000"/>
        </w:rPr>
        <w:t>“View Category Report”</w:t>
      </w:r>
      <w:r w:rsidR="001175E7" w:rsidRPr="00E7425B">
        <w:rPr>
          <w:rFonts w:ascii="Arial" w:hAnsi="Arial" w:cs="Arial"/>
          <w:b/>
          <w:color w:val="000000"/>
        </w:rPr>
        <w:t>,</w:t>
      </w:r>
      <w:r w:rsidR="001175E7" w:rsidRPr="00E7425B">
        <w:rPr>
          <w:rFonts w:ascii="Arial" w:hAnsi="Arial" w:cs="Arial"/>
          <w:color w:val="000000"/>
        </w:rPr>
        <w:t xml:space="preserve"> and </w:t>
      </w:r>
      <w:r w:rsidR="001175E7" w:rsidRPr="00E7425B">
        <w:rPr>
          <w:rFonts w:ascii="Arial" w:hAnsi="Arial" w:cs="Arial"/>
          <w:b/>
          <w:i/>
          <w:color w:val="000000"/>
        </w:rPr>
        <w:t>“View User Report”</w:t>
      </w:r>
      <w:r w:rsidR="001175E7" w:rsidRPr="00E7425B">
        <w:rPr>
          <w:rFonts w:ascii="Arial" w:hAnsi="Arial" w:cs="Arial"/>
          <w:b/>
          <w:color w:val="000000"/>
        </w:rPr>
        <w:t xml:space="preserve"> </w:t>
      </w:r>
      <w:r w:rsidR="005D6544" w:rsidRPr="00E7425B">
        <w:rPr>
          <w:rFonts w:ascii="Arial" w:hAnsi="Arial" w:cs="Arial"/>
          <w:color w:val="000000"/>
        </w:rPr>
        <w:t>buttons</w:t>
      </w:r>
      <w:r w:rsidR="001175E7" w:rsidRPr="00E7425B">
        <w:rPr>
          <w:rFonts w:ascii="Arial" w:hAnsi="Arial" w:cs="Arial"/>
          <w:color w:val="000000"/>
        </w:rPr>
        <w:t xml:space="preserve">, and </w:t>
      </w:r>
      <w:r w:rsidR="005D6544" w:rsidRPr="00E7425B">
        <w:rPr>
          <w:rFonts w:ascii="Arial" w:hAnsi="Arial" w:cs="Arial"/>
          <w:color w:val="000000"/>
        </w:rPr>
        <w:t xml:space="preserve">display </w:t>
      </w:r>
      <w:r w:rsidR="001175E7" w:rsidRPr="00E7425B">
        <w:rPr>
          <w:rFonts w:ascii="Arial" w:hAnsi="Arial" w:cs="Arial"/>
          <w:b/>
          <w:i/>
          <w:color w:val="000000"/>
        </w:rPr>
        <w:t>“Position”</w:t>
      </w:r>
      <w:r w:rsidR="001175E7" w:rsidRPr="00E7425B">
        <w:rPr>
          <w:rFonts w:ascii="Arial" w:hAnsi="Arial" w:cs="Arial"/>
          <w:color w:val="000000"/>
        </w:rPr>
        <w:t xml:space="preserve"> information.</w:t>
      </w:r>
    </w:p>
    <w:p w14:paraId="1FDA79CC" w14:textId="7DEA072E" w:rsidR="005D6544" w:rsidRPr="00E7425B" w:rsidRDefault="005D6544" w:rsidP="005D654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>Upon:</w:t>
      </w:r>
    </w:p>
    <w:p w14:paraId="2995AFCD" w14:textId="4434EE2A" w:rsidR="005D6544" w:rsidRPr="00E7425B" w:rsidRDefault="00463012" w:rsidP="005D654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Click </w:t>
      </w:r>
      <w:r w:rsidR="00D17215" w:rsidRPr="00E7425B">
        <w:rPr>
          <w:rFonts w:ascii="Arial" w:hAnsi="Arial" w:cs="Arial"/>
          <w:b/>
          <w:i/>
          <w:color w:val="000000"/>
        </w:rPr>
        <w:t>Search for Items</w:t>
      </w:r>
      <w:r w:rsidR="00D17215" w:rsidRPr="00E7425B">
        <w:rPr>
          <w:rFonts w:ascii="Arial" w:hAnsi="Arial" w:cs="Arial"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 xml:space="preserve">button- Jump to the </w:t>
      </w:r>
      <w:r w:rsidR="00D17215" w:rsidRPr="00E7425B">
        <w:rPr>
          <w:rFonts w:ascii="Arial" w:hAnsi="Arial" w:cs="Arial"/>
          <w:b/>
          <w:i/>
          <w:color w:val="000000"/>
        </w:rPr>
        <w:t>Search for Items</w:t>
      </w:r>
      <w:r w:rsidR="00D17215" w:rsidRPr="00E7425B">
        <w:rPr>
          <w:rFonts w:ascii="Arial" w:hAnsi="Arial" w:cs="Arial"/>
          <w:color w:val="000000"/>
        </w:rPr>
        <w:t xml:space="preserve"> </w:t>
      </w:r>
      <w:r w:rsidR="005D6544" w:rsidRPr="00E7425B">
        <w:rPr>
          <w:rFonts w:ascii="Arial" w:hAnsi="Arial" w:cs="Arial"/>
          <w:color w:val="000000"/>
        </w:rPr>
        <w:t>task.</w:t>
      </w:r>
    </w:p>
    <w:p w14:paraId="544A4146" w14:textId="0041BFA5" w:rsidR="005D6544" w:rsidRPr="00E7425B" w:rsidRDefault="00463012" w:rsidP="005D654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Click </w:t>
      </w:r>
      <w:r w:rsidR="00D17215" w:rsidRPr="00E7425B">
        <w:rPr>
          <w:rFonts w:ascii="Arial" w:hAnsi="Arial" w:cs="Arial"/>
          <w:b/>
          <w:bCs/>
          <w:i/>
          <w:iCs/>
          <w:color w:val="000000"/>
        </w:rPr>
        <w:t>List an Item for Sale</w:t>
      </w:r>
      <w:r w:rsidR="00D17215" w:rsidRPr="00E7425B">
        <w:rPr>
          <w:rFonts w:ascii="Arial" w:hAnsi="Arial" w:cs="Arial"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 xml:space="preserve">button- Jump to the </w:t>
      </w:r>
      <w:r w:rsidR="00D17215" w:rsidRPr="00E7425B">
        <w:rPr>
          <w:rFonts w:ascii="Arial" w:hAnsi="Arial" w:cs="Arial"/>
          <w:b/>
          <w:bCs/>
          <w:i/>
          <w:iCs/>
          <w:color w:val="000000"/>
        </w:rPr>
        <w:t>List an Item for Sale</w:t>
      </w:r>
      <w:r w:rsidR="00D17215" w:rsidRPr="00E7425B">
        <w:rPr>
          <w:rFonts w:ascii="Arial" w:hAnsi="Arial" w:cs="Arial"/>
          <w:color w:val="000000"/>
        </w:rPr>
        <w:t xml:space="preserve"> </w:t>
      </w:r>
      <w:r w:rsidR="005D6544" w:rsidRPr="00E7425B">
        <w:rPr>
          <w:rFonts w:ascii="Arial" w:hAnsi="Arial" w:cs="Arial"/>
          <w:color w:val="000000"/>
        </w:rPr>
        <w:t>task.</w:t>
      </w:r>
    </w:p>
    <w:p w14:paraId="4452D4D9" w14:textId="55B4DC4C" w:rsidR="005D6544" w:rsidRPr="00E7425B" w:rsidRDefault="00463012" w:rsidP="005D654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Click </w:t>
      </w:r>
      <w:r w:rsidR="00D17215" w:rsidRPr="00E7425B">
        <w:rPr>
          <w:rFonts w:ascii="Arial" w:hAnsi="Arial" w:cs="Arial"/>
          <w:b/>
          <w:bCs/>
          <w:i/>
          <w:iCs/>
          <w:color w:val="000000"/>
        </w:rPr>
        <w:t>View Auction Results</w:t>
      </w:r>
      <w:r w:rsidR="00D17215" w:rsidRPr="00E7425B">
        <w:rPr>
          <w:rFonts w:ascii="Arial" w:hAnsi="Arial" w:cs="Arial"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 xml:space="preserve">button- Jump to the </w:t>
      </w:r>
      <w:r w:rsidR="00D17215" w:rsidRPr="00E7425B">
        <w:rPr>
          <w:rFonts w:ascii="Arial" w:hAnsi="Arial" w:cs="Arial"/>
          <w:b/>
          <w:bCs/>
          <w:i/>
          <w:iCs/>
          <w:color w:val="000000"/>
        </w:rPr>
        <w:t>View Auction Results</w:t>
      </w:r>
      <w:r w:rsidR="00D17215" w:rsidRPr="00E7425B">
        <w:rPr>
          <w:rFonts w:ascii="Arial" w:hAnsi="Arial" w:cs="Arial"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>task.</w:t>
      </w:r>
      <w:r w:rsidR="00C9633F" w:rsidRPr="00E7425B">
        <w:rPr>
          <w:rFonts w:ascii="Arial" w:hAnsi="Arial" w:cs="Arial"/>
          <w:color w:val="000000"/>
        </w:rPr>
        <w:t xml:space="preserve"> </w:t>
      </w:r>
    </w:p>
    <w:p w14:paraId="5D69A4DA" w14:textId="4BD16386" w:rsidR="005D6544" w:rsidRPr="00E7425B" w:rsidRDefault="00463012" w:rsidP="005D654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Click </w:t>
      </w:r>
      <w:r w:rsidR="00C9633F" w:rsidRPr="00E7425B">
        <w:rPr>
          <w:rFonts w:ascii="Arial" w:hAnsi="Arial" w:cs="Arial"/>
          <w:b/>
          <w:i/>
          <w:color w:val="000000"/>
        </w:rPr>
        <w:t>View Category Report</w:t>
      </w:r>
      <w:r w:rsidR="00C9633F" w:rsidRPr="00E7425B">
        <w:rPr>
          <w:rFonts w:ascii="Arial" w:hAnsi="Arial" w:cs="Arial"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 xml:space="preserve">button- Jump to the </w:t>
      </w:r>
      <w:r w:rsidR="00C9633F" w:rsidRPr="00E7425B">
        <w:rPr>
          <w:rFonts w:ascii="Arial" w:hAnsi="Arial" w:cs="Arial"/>
          <w:b/>
          <w:i/>
          <w:color w:val="000000"/>
        </w:rPr>
        <w:t>View Category Report</w:t>
      </w:r>
      <w:r w:rsidR="00C9633F" w:rsidRPr="00E7425B">
        <w:rPr>
          <w:rFonts w:ascii="Arial" w:hAnsi="Arial" w:cs="Arial"/>
          <w:i/>
          <w:color w:val="000000"/>
        </w:rPr>
        <w:t xml:space="preserve"> </w:t>
      </w:r>
      <w:r w:rsidR="005D6544" w:rsidRPr="00E7425B">
        <w:rPr>
          <w:rFonts w:ascii="Arial" w:hAnsi="Arial" w:cs="Arial"/>
          <w:color w:val="000000"/>
        </w:rPr>
        <w:t>task.</w:t>
      </w:r>
    </w:p>
    <w:p w14:paraId="312F7B99" w14:textId="33BD8CF3" w:rsidR="005D6544" w:rsidRPr="00E7425B" w:rsidRDefault="00463012" w:rsidP="005D654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Click </w:t>
      </w:r>
      <w:r w:rsidR="00C9633F" w:rsidRPr="00E7425B">
        <w:rPr>
          <w:rFonts w:ascii="Arial" w:hAnsi="Arial" w:cs="Arial"/>
          <w:b/>
          <w:i/>
          <w:color w:val="000000"/>
        </w:rPr>
        <w:t>View User Report</w:t>
      </w:r>
      <w:r w:rsidR="00C9633F" w:rsidRPr="00E7425B">
        <w:rPr>
          <w:rFonts w:ascii="Arial" w:hAnsi="Arial" w:cs="Arial"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 xml:space="preserve">button- Jump to the </w:t>
      </w:r>
      <w:r w:rsidR="00C9633F" w:rsidRPr="00E7425B">
        <w:rPr>
          <w:rFonts w:ascii="Arial" w:hAnsi="Arial" w:cs="Arial"/>
          <w:b/>
          <w:i/>
          <w:color w:val="000000"/>
        </w:rPr>
        <w:t>View User Report</w:t>
      </w:r>
      <w:r w:rsidR="00C9633F" w:rsidRPr="00E7425B">
        <w:rPr>
          <w:rFonts w:ascii="Arial" w:hAnsi="Arial" w:cs="Arial"/>
          <w:color w:val="000000"/>
        </w:rPr>
        <w:t xml:space="preserve"> </w:t>
      </w:r>
      <w:r w:rsidR="005D6544" w:rsidRPr="00E7425B">
        <w:rPr>
          <w:rFonts w:ascii="Arial" w:hAnsi="Arial" w:cs="Arial"/>
          <w:color w:val="000000"/>
        </w:rPr>
        <w:t>task.</w:t>
      </w:r>
    </w:p>
    <w:p w14:paraId="6F34D8E3" w14:textId="727FF038" w:rsidR="00463012" w:rsidRPr="00E7425B" w:rsidRDefault="00463012" w:rsidP="005D6544">
      <w:pPr>
        <w:pStyle w:val="ListParagraph"/>
        <w:numPr>
          <w:ilvl w:val="2"/>
          <w:numId w:val="13"/>
        </w:numPr>
        <w:spacing w:after="0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</w:rPr>
        <w:t xml:space="preserve">Click </w:t>
      </w:r>
      <w:r w:rsidRPr="00E7425B">
        <w:rPr>
          <w:rFonts w:ascii="Arial" w:hAnsi="Arial" w:cs="Arial"/>
          <w:b/>
          <w:bCs/>
          <w:i/>
          <w:iCs/>
          <w:color w:val="000000"/>
        </w:rPr>
        <w:t xml:space="preserve">Log Out </w:t>
      </w:r>
      <w:r w:rsidRPr="00E7425B">
        <w:rPr>
          <w:rFonts w:ascii="Arial" w:hAnsi="Arial" w:cs="Arial"/>
          <w:color w:val="000000"/>
        </w:rPr>
        <w:t xml:space="preserve">button- Invalidate login session and go back to the </w:t>
      </w:r>
      <w:r w:rsidRPr="00E7425B">
        <w:rPr>
          <w:rFonts w:ascii="Arial" w:hAnsi="Arial" w:cs="Arial"/>
          <w:b/>
          <w:bCs/>
          <w:i/>
          <w:color w:val="000000"/>
        </w:rPr>
        <w:t>Login</w:t>
      </w:r>
      <w:r w:rsidRPr="00E7425B">
        <w:rPr>
          <w:rFonts w:ascii="Arial" w:hAnsi="Arial" w:cs="Arial"/>
          <w:b/>
          <w:bCs/>
          <w:color w:val="000000"/>
        </w:rPr>
        <w:t xml:space="preserve"> </w:t>
      </w:r>
      <w:r w:rsidRPr="00E7425B">
        <w:rPr>
          <w:rFonts w:ascii="Arial" w:hAnsi="Arial" w:cs="Arial"/>
          <w:color w:val="000000"/>
        </w:rPr>
        <w:t>form.</w:t>
      </w:r>
    </w:p>
    <w:p w14:paraId="5971655D" w14:textId="463F1706" w:rsidR="00463012" w:rsidRPr="00E7425B" w:rsidRDefault="00463012" w:rsidP="005E4AF8">
      <w:pPr>
        <w:spacing w:after="0"/>
        <w:rPr>
          <w:rStyle w:val="fontstyle21"/>
          <w:rFonts w:ascii="Arial" w:hAnsi="Arial" w:cs="Arial"/>
        </w:rPr>
      </w:pPr>
    </w:p>
    <w:p w14:paraId="7D630B35" w14:textId="77777777" w:rsidR="00CB367E" w:rsidRPr="00E7425B" w:rsidRDefault="00CB367E" w:rsidP="005E4AF8">
      <w:pPr>
        <w:spacing w:after="0"/>
        <w:rPr>
          <w:rStyle w:val="fontstyle21"/>
          <w:rFonts w:ascii="Arial" w:hAnsi="Arial" w:cs="Arial"/>
        </w:rPr>
      </w:pPr>
    </w:p>
    <w:p w14:paraId="51492DF2" w14:textId="14A49409" w:rsidR="00CB367E" w:rsidRPr="00E7425B" w:rsidRDefault="00452061" w:rsidP="00C70FDC">
      <w:pPr>
        <w:spacing w:after="0"/>
        <w:rPr>
          <w:rFonts w:ascii="Arial" w:hAnsi="Arial" w:cs="Arial"/>
        </w:rPr>
      </w:pPr>
      <w:bookmarkStart w:id="72" w:name="list"/>
      <w:r w:rsidRPr="00E7425B">
        <w:rPr>
          <w:rFonts w:ascii="Arial" w:hAnsi="Arial" w:cs="Arial"/>
          <w:color w:val="000000"/>
          <w:sz w:val="32"/>
          <w:szCs w:val="32"/>
          <w:u w:val="single"/>
        </w:rPr>
        <w:t>List an Item for Sale</w:t>
      </w:r>
      <w:bookmarkEnd w:id="72"/>
    </w:p>
    <w:p w14:paraId="1B037264" w14:textId="5BC998F0" w:rsidR="005C4FE5" w:rsidRDefault="007A3C30" w:rsidP="005E4AF8">
      <w:pPr>
        <w:spacing w:after="0"/>
        <w:rPr>
          <w:rStyle w:val="fontstyle21"/>
          <w:rFonts w:ascii="Arial" w:hAnsi="Arial" w:cs="Arial"/>
          <w:sz w:val="28"/>
          <w:szCs w:val="28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5FFD09ED" w14:textId="2257AD58" w:rsidR="00E7425B" w:rsidRPr="00E7425B" w:rsidRDefault="00E7425B" w:rsidP="00E7425B">
      <w:pPr>
        <w:pStyle w:val="ListParagraph"/>
        <w:numPr>
          <w:ilvl w:val="0"/>
          <w:numId w:val="39"/>
        </w:numPr>
        <w:spacing w:after="0" w:line="240" w:lineRule="auto"/>
        <w:rPr>
          <w:rStyle w:val="fontstyle21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425B">
        <w:rPr>
          <w:rFonts w:ascii="ArialMT" w:eastAsia="Times New Roman" w:hAnsi="ArialMT" w:cs="Times New Roman"/>
          <w:color w:val="000000"/>
        </w:rPr>
        <w:t xml:space="preserve">User clicked on </w:t>
      </w:r>
      <w:r w:rsidRPr="00E7425B">
        <w:rPr>
          <w:rFonts w:ascii="Arial-BoldItalicMT" w:eastAsia="Times New Roman" w:hAnsi="Arial-BoldItalicMT" w:cs="Times New Roman"/>
          <w:b/>
          <w:bCs/>
          <w:i/>
          <w:iCs/>
          <w:color w:val="000000"/>
        </w:rPr>
        <w:t xml:space="preserve">List an Item for Sale </w:t>
      </w:r>
      <w:r w:rsidRPr="00E7425B">
        <w:rPr>
          <w:rFonts w:ascii="ArialMT" w:eastAsia="Times New Roman" w:hAnsi="ArialMT" w:cs="Times New Roman"/>
          <w:color w:val="000000"/>
        </w:rPr>
        <w:t xml:space="preserve">button from </w:t>
      </w:r>
      <w:r w:rsidRPr="00E7425B">
        <w:rPr>
          <w:rFonts w:ascii="Arial-BoldMT" w:eastAsia="Times New Roman" w:hAnsi="Arial-BoldMT" w:cs="Times New Roman"/>
          <w:b/>
          <w:bCs/>
          <w:color w:val="000000"/>
          <w:u w:val="single"/>
        </w:rPr>
        <w:t>Main Menu</w:t>
      </w:r>
      <w:r w:rsidRPr="00E7425B">
        <w:rPr>
          <w:rFonts w:ascii="Arial-BoldMT" w:eastAsia="Times New Roman" w:hAnsi="Arial-BoldMT" w:cs="Times New Roman"/>
          <w:b/>
          <w:bCs/>
          <w:color w:val="000000"/>
        </w:rPr>
        <w:t xml:space="preserve"> </w:t>
      </w:r>
      <w:r w:rsidRPr="00E7425B">
        <w:rPr>
          <w:rFonts w:ascii="ArialMT" w:eastAsia="Times New Roman" w:hAnsi="ArialMT" w:cs="Times New Roman"/>
          <w:color w:val="000000"/>
        </w:rPr>
        <w:t>screen</w:t>
      </w:r>
      <w:r>
        <w:rPr>
          <w:rFonts w:ascii="ArialMT" w:eastAsia="Times New Roman" w:hAnsi="ArialMT" w:cs="Times New Roman"/>
          <w:color w:val="000000"/>
        </w:rPr>
        <w:t>.</w:t>
      </w:r>
    </w:p>
    <w:p w14:paraId="0995F812" w14:textId="527CFF9F" w:rsidR="005C4FE5" w:rsidRPr="00E7425B" w:rsidRDefault="006C2C21" w:rsidP="005E4AF8">
      <w:pPr>
        <w:pStyle w:val="ListParagraph"/>
        <w:numPr>
          <w:ilvl w:val="0"/>
          <w:numId w:val="1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enters </w:t>
      </w:r>
      <w:r w:rsidR="00B13E8C" w:rsidRPr="00D20D6D">
        <w:rPr>
          <w:rStyle w:val="fontstyle21"/>
          <w:rFonts w:ascii="Arial" w:hAnsi="Arial" w:cs="Arial"/>
          <w:i/>
          <w:color w:val="auto"/>
          <w:rPrChange w:id="73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Item</w:t>
      </w:r>
      <w:del w:id="74" w:author="microsoft" w:date="2018-03-02T10:42:00Z">
        <w:r w:rsidR="00B13E8C" w:rsidRPr="00D20D6D" w:rsidDel="002B159E">
          <w:rPr>
            <w:rStyle w:val="fontstyle21"/>
            <w:rFonts w:ascii="Arial" w:hAnsi="Arial" w:cs="Arial"/>
            <w:i/>
            <w:color w:val="auto"/>
            <w:rPrChange w:id="75" w:author="Jieyu You" w:date="2018-03-04T19:55:00Z">
              <w:rPr>
                <w:rStyle w:val="fontstyle21"/>
                <w:rFonts w:ascii="Arial" w:hAnsi="Arial" w:cs="Arial"/>
                <w:i/>
                <w:color w:val="FF0000"/>
              </w:rPr>
            </w:rPrChange>
          </w:rPr>
          <w:delText xml:space="preserve"> </w:delText>
        </w:r>
      </w:del>
      <w:r w:rsidR="00B13E8C" w:rsidRPr="00D20D6D">
        <w:rPr>
          <w:rStyle w:val="fontstyle21"/>
          <w:rFonts w:ascii="Arial" w:hAnsi="Arial" w:cs="Arial"/>
          <w:i/>
          <w:color w:val="auto"/>
          <w:rPrChange w:id="76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Name</w:t>
      </w:r>
      <w:r w:rsidR="00B13E8C" w:rsidRPr="00E7425B">
        <w:rPr>
          <w:rStyle w:val="fontstyle21"/>
          <w:rFonts w:ascii="Arial" w:hAnsi="Arial" w:cs="Arial"/>
        </w:rPr>
        <w:t>(</w:t>
      </w:r>
      <w:r w:rsidR="00C47B42" w:rsidRPr="00E7425B">
        <w:rPr>
          <w:rStyle w:val="fontstyle21"/>
          <w:rFonts w:ascii="Arial" w:hAnsi="Arial" w:cs="Arial"/>
          <w:color w:val="4F6228"/>
        </w:rPr>
        <w:t>'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$I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tem_Name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E7425B">
        <w:rPr>
          <w:rStyle w:val="fontstyle21"/>
          <w:rFonts w:ascii="Arial" w:hAnsi="Arial" w:cs="Arial"/>
        </w:rPr>
        <w:t>,</w:t>
      </w:r>
      <w:r w:rsidR="00004F0A" w:rsidRPr="00D20D6D">
        <w:rPr>
          <w:rStyle w:val="fontstyle21"/>
          <w:rFonts w:ascii="Arial" w:hAnsi="Arial" w:cs="Arial"/>
          <w:color w:val="auto"/>
          <w:rPrChange w:id="77" w:author="Jieyu You" w:date="2018-03-04T19:55:00Z">
            <w:rPr>
              <w:rStyle w:val="fontstyle21"/>
              <w:rFonts w:ascii="Arial" w:hAnsi="Arial" w:cs="Arial"/>
            </w:rPr>
          </w:rPrChange>
        </w:rPr>
        <w:t xml:space="preserve"> </w:t>
      </w:r>
      <w:r w:rsidR="00B13E8C" w:rsidRPr="00D20D6D">
        <w:rPr>
          <w:rStyle w:val="fontstyle21"/>
          <w:rFonts w:ascii="Arial" w:hAnsi="Arial" w:cs="Arial"/>
          <w:i/>
          <w:color w:val="auto"/>
          <w:rPrChange w:id="78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Description</w:t>
      </w:r>
      <w:r w:rsidR="00B13E8C" w:rsidRPr="00E7425B">
        <w:rPr>
          <w:rStyle w:val="fontstyle21"/>
          <w:rFonts w:ascii="Arial" w:hAnsi="Arial" w:cs="Arial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Description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E7425B">
        <w:rPr>
          <w:rStyle w:val="fontstyle21"/>
          <w:rFonts w:ascii="Arial" w:hAnsi="Arial" w:cs="Arial"/>
          <w:color w:val="auto"/>
        </w:rPr>
        <w:t xml:space="preserve">, </w:t>
      </w:r>
      <w:r w:rsidR="00B13E8C" w:rsidRPr="00D20D6D">
        <w:rPr>
          <w:rStyle w:val="fontstyle21"/>
          <w:rFonts w:ascii="Arial" w:hAnsi="Arial" w:cs="Arial"/>
          <w:i/>
          <w:color w:val="auto"/>
          <w:rPrChange w:id="79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Category</w:t>
      </w:r>
      <w:ins w:id="80" w:author="microsoft" w:date="2018-03-02T10:53:00Z">
        <w:del w:id="81" w:author="Jieyu You" w:date="2018-03-02T21:15:00Z">
          <w:r w:rsidR="00570833" w:rsidDel="008F373A">
            <w:rPr>
              <w:rStyle w:val="fontstyle21"/>
              <w:rFonts w:ascii="Arial" w:hAnsi="Arial" w:cs="Arial"/>
              <w:i/>
              <w:color w:val="FF0000"/>
            </w:rPr>
            <w:delText>Name</w:delText>
          </w:r>
        </w:del>
      </w:ins>
      <w:r w:rsidR="00B13E8C" w:rsidRPr="00E7425B">
        <w:rPr>
          <w:rStyle w:val="fontstyle21"/>
          <w:rFonts w:ascii="Arial" w:hAnsi="Arial" w:cs="Arial"/>
          <w:color w:val="auto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Category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D20D6D">
        <w:rPr>
          <w:rStyle w:val="fontstyle21"/>
          <w:rFonts w:ascii="Arial" w:hAnsi="Arial" w:cs="Arial"/>
          <w:color w:val="auto"/>
        </w:rPr>
        <w:t xml:space="preserve">, </w:t>
      </w:r>
      <w:r w:rsidR="00B13E8C" w:rsidRPr="00D20D6D">
        <w:rPr>
          <w:rStyle w:val="fontstyle21"/>
          <w:rFonts w:ascii="Arial" w:hAnsi="Arial" w:cs="Arial"/>
          <w:i/>
          <w:color w:val="auto"/>
          <w:rPrChange w:id="82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Condition</w:t>
      </w:r>
      <w:r w:rsidR="00B13E8C" w:rsidRPr="00E7425B">
        <w:rPr>
          <w:rStyle w:val="fontstyle21"/>
          <w:rFonts w:ascii="Arial" w:hAnsi="Arial" w:cs="Arial"/>
          <w:color w:val="auto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Condition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E7425B">
        <w:rPr>
          <w:rStyle w:val="fontstyle21"/>
          <w:rFonts w:ascii="Arial" w:hAnsi="Arial" w:cs="Arial"/>
          <w:color w:val="auto"/>
        </w:rPr>
        <w:t xml:space="preserve">, </w:t>
      </w:r>
      <w:r w:rsidR="00B13E8C" w:rsidRPr="00D20D6D">
        <w:rPr>
          <w:rStyle w:val="fontstyle21"/>
          <w:rFonts w:ascii="Arial" w:hAnsi="Arial" w:cs="Arial"/>
          <w:i/>
          <w:color w:val="auto"/>
          <w:rPrChange w:id="83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Starting Bid</w:t>
      </w:r>
      <w:r w:rsidR="00B13E8C" w:rsidRPr="00E7425B">
        <w:rPr>
          <w:rStyle w:val="fontstyle21"/>
          <w:rFonts w:ascii="Arial" w:hAnsi="Arial" w:cs="Arial"/>
          <w:color w:val="auto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Start_Bid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E7425B">
        <w:rPr>
          <w:rStyle w:val="fontstyle21"/>
          <w:rFonts w:ascii="Arial" w:hAnsi="Arial" w:cs="Arial"/>
          <w:color w:val="auto"/>
        </w:rPr>
        <w:t xml:space="preserve">, </w:t>
      </w:r>
      <w:r w:rsidR="00B13E8C" w:rsidRPr="00D20D6D">
        <w:rPr>
          <w:rStyle w:val="fontstyle21"/>
          <w:rFonts w:ascii="Arial" w:hAnsi="Arial" w:cs="Arial"/>
          <w:i/>
          <w:color w:val="auto"/>
          <w:rPrChange w:id="84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Minimum Sale Price</w:t>
      </w:r>
      <w:r w:rsidR="00B13E8C" w:rsidRPr="00E7425B">
        <w:rPr>
          <w:rStyle w:val="fontstyle21"/>
          <w:rFonts w:ascii="Arial" w:hAnsi="Arial" w:cs="Arial"/>
          <w:color w:val="auto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Min_Price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E7425B">
        <w:rPr>
          <w:rStyle w:val="fontstyle21"/>
          <w:rFonts w:ascii="Arial" w:hAnsi="Arial" w:cs="Arial"/>
          <w:color w:val="auto"/>
        </w:rPr>
        <w:t>,</w:t>
      </w:r>
      <w:r w:rsidR="00B13E8C" w:rsidRPr="00E7425B">
        <w:rPr>
          <w:rStyle w:val="fontstyle21"/>
          <w:rFonts w:ascii="Arial" w:hAnsi="Arial" w:cs="Arial"/>
          <w:color w:val="auto"/>
        </w:rPr>
        <w:t xml:space="preserve"> </w:t>
      </w:r>
      <w:r w:rsidR="00B13E8C" w:rsidRPr="00D20D6D">
        <w:rPr>
          <w:rStyle w:val="fontstyle21"/>
          <w:rFonts w:ascii="Arial" w:hAnsi="Arial" w:cs="Arial"/>
          <w:i/>
          <w:color w:val="auto"/>
          <w:rPrChange w:id="85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Auction Length</w:t>
      </w:r>
      <w:r w:rsidR="00B13E8C" w:rsidRPr="00E7425B">
        <w:rPr>
          <w:rStyle w:val="fontstyle21"/>
          <w:rFonts w:ascii="Arial" w:hAnsi="Arial" w:cs="Arial"/>
          <w:color w:val="auto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Auction_Len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004F0A" w:rsidRPr="00E7425B">
        <w:rPr>
          <w:rStyle w:val="fontstyle21"/>
          <w:rFonts w:ascii="Arial" w:hAnsi="Arial" w:cs="Arial"/>
          <w:color w:val="auto"/>
        </w:rPr>
        <w:t xml:space="preserve">, </w:t>
      </w:r>
      <w:r w:rsidR="00B13E8C" w:rsidRPr="00D20D6D">
        <w:rPr>
          <w:rStyle w:val="fontstyle21"/>
          <w:rFonts w:ascii="Arial" w:hAnsi="Arial" w:cs="Arial"/>
          <w:i/>
          <w:color w:val="auto"/>
          <w:rPrChange w:id="86" w:author="Jieyu You" w:date="2018-03-04T19:55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Get It Now Price</w:t>
      </w:r>
      <w:r w:rsidR="00B13E8C" w:rsidRPr="00E7425B">
        <w:rPr>
          <w:rStyle w:val="fontstyle21"/>
          <w:rFonts w:ascii="Arial" w:hAnsi="Arial" w:cs="Arial"/>
          <w:color w:val="auto"/>
        </w:rPr>
        <w:t>(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="00004F0A" w:rsidRPr="00E7425B">
        <w:rPr>
          <w:rStyle w:val="fontstyle21"/>
          <w:rFonts w:ascii="Arial" w:hAnsi="Arial" w:cs="Arial"/>
          <w:color w:val="538135" w:themeColor="accent6" w:themeShade="BF"/>
        </w:rPr>
        <w:t>Get_Price</w:t>
      </w:r>
      <w:r w:rsidR="00C47B42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B13E8C" w:rsidRPr="00E7425B">
        <w:rPr>
          <w:rStyle w:val="fontstyle21"/>
          <w:rFonts w:ascii="Arial" w:hAnsi="Arial" w:cs="Arial"/>
          <w:color w:val="auto"/>
        </w:rPr>
        <w:t>)</w:t>
      </w:r>
      <w:r w:rsidR="007A3C30" w:rsidRPr="00E7425B">
        <w:rPr>
          <w:rStyle w:val="fontstyle21"/>
          <w:rFonts w:ascii="Arial" w:hAnsi="Arial" w:cs="Arial"/>
          <w:color w:val="auto"/>
        </w:rPr>
        <w:t>:</w:t>
      </w:r>
    </w:p>
    <w:p w14:paraId="0C33FB90" w14:textId="3B8CC873" w:rsidR="00E7425B" w:rsidRPr="00E7425B" w:rsidRDefault="00E7425B" w:rsidP="005E4AF8">
      <w:pPr>
        <w:pStyle w:val="ListParagraph"/>
        <w:numPr>
          <w:ilvl w:val="0"/>
          <w:numId w:val="15"/>
        </w:numPr>
        <w:spacing w:after="0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  <w:color w:val="auto"/>
        </w:rPr>
        <w:t>User has the option to check Returnable box.</w:t>
      </w:r>
    </w:p>
    <w:p w14:paraId="2EC1B89B" w14:textId="0FBC26AA" w:rsidR="005C4FE5" w:rsidRPr="00E7425B" w:rsidRDefault="00D17215" w:rsidP="005C4FE5">
      <w:pPr>
        <w:pStyle w:val="ListParagraph"/>
        <w:numPr>
          <w:ilvl w:val="0"/>
          <w:numId w:val="1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If data validation is successful for all the above fields, then:</w:t>
      </w:r>
    </w:p>
    <w:p w14:paraId="5477D87D" w14:textId="43273367" w:rsidR="005C4FE5" w:rsidRPr="00E7425B" w:rsidRDefault="007A3C30" w:rsidP="005C4FE5">
      <w:pPr>
        <w:pStyle w:val="ListParagraph"/>
        <w:numPr>
          <w:ilvl w:val="1"/>
          <w:numId w:val="1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="00004F0A" w:rsidRPr="00E7425B">
        <w:rPr>
          <w:rStyle w:val="fontstyle41"/>
          <w:rFonts w:ascii="Arial" w:hAnsi="Arial" w:cs="Arial"/>
        </w:rPr>
        <w:t>List My Item</w:t>
      </w:r>
      <w:r w:rsidRPr="00E7425B">
        <w:rPr>
          <w:rStyle w:val="fontstyle4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button is clicked:</w:t>
      </w:r>
      <w:r w:rsidR="00D22D66" w:rsidRPr="00E7425B">
        <w:rPr>
          <w:rFonts w:ascii="Arial" w:hAnsi="Arial" w:cs="Arial"/>
          <w:color w:val="000000"/>
        </w:rPr>
        <w:t xml:space="preserve"> </w:t>
      </w:r>
    </w:p>
    <w:p w14:paraId="6F420319" w14:textId="58CC2943" w:rsidR="005C4FE5" w:rsidRDefault="00B13E8C" w:rsidP="005C4FE5">
      <w:pPr>
        <w:pStyle w:val="ListParagraph"/>
        <w:numPr>
          <w:ilvl w:val="3"/>
          <w:numId w:val="15"/>
        </w:numPr>
        <w:spacing w:after="0"/>
        <w:rPr>
          <w:rFonts w:ascii="Arial" w:hAnsi="Arial" w:cs="Arial"/>
          <w:color w:val="000000"/>
        </w:rPr>
      </w:pPr>
      <w:r w:rsidRPr="00E7425B">
        <w:rPr>
          <w:rStyle w:val="fontstyle21"/>
          <w:rFonts w:ascii="Arial" w:hAnsi="Arial" w:cs="Arial"/>
        </w:rPr>
        <w:t>Add</w:t>
      </w:r>
      <w:r w:rsidR="00D22D66" w:rsidRPr="00E7425B">
        <w:rPr>
          <w:rStyle w:val="fontstyle21"/>
          <w:rFonts w:ascii="Arial" w:hAnsi="Arial" w:cs="Arial"/>
        </w:rPr>
        <w:t xml:space="preserve"> item</w:t>
      </w:r>
      <w:r w:rsidR="007A3C30" w:rsidRPr="00E7425B">
        <w:rPr>
          <w:rStyle w:val="fontstyle21"/>
          <w:rFonts w:ascii="Arial" w:hAnsi="Arial" w:cs="Arial"/>
        </w:rPr>
        <w:t xml:space="preserve"> information </w:t>
      </w:r>
      <w:r w:rsidR="00881600" w:rsidRPr="009704B8">
        <w:rPr>
          <w:rStyle w:val="fontstyle21"/>
          <w:rFonts w:ascii="Arial" w:hAnsi="Arial" w:cs="Arial"/>
          <w:i/>
          <w:color w:val="auto"/>
          <w:rPrChange w:id="87" w:author="Jieyu You" w:date="2018-03-04T19:56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Item</w:t>
      </w:r>
      <w:del w:id="88" w:author="microsoft" w:date="2018-03-02T10:54:00Z">
        <w:r w:rsidR="00881600" w:rsidRPr="009704B8" w:rsidDel="00570833">
          <w:rPr>
            <w:rStyle w:val="fontstyle21"/>
            <w:rFonts w:ascii="Arial" w:hAnsi="Arial" w:cs="Arial"/>
            <w:i/>
            <w:color w:val="auto"/>
            <w:rPrChange w:id="89" w:author="Jieyu You" w:date="2018-03-04T19:56:00Z">
              <w:rPr>
                <w:rStyle w:val="fontstyle21"/>
                <w:rFonts w:ascii="Arial" w:hAnsi="Arial" w:cs="Arial"/>
                <w:i/>
                <w:color w:val="FF0000"/>
              </w:rPr>
            </w:rPrChange>
          </w:rPr>
          <w:delText>_</w:delText>
        </w:r>
      </w:del>
      <w:r w:rsidR="00881600" w:rsidRPr="009704B8">
        <w:rPr>
          <w:rStyle w:val="fontstyle21"/>
          <w:rFonts w:ascii="Arial" w:hAnsi="Arial" w:cs="Arial"/>
          <w:i/>
          <w:color w:val="auto"/>
          <w:rPrChange w:id="90" w:author="Jieyu You" w:date="2018-03-04T19:56:00Z">
            <w:rPr>
              <w:rStyle w:val="fontstyle21"/>
              <w:rFonts w:ascii="Arial" w:hAnsi="Arial" w:cs="Arial"/>
              <w:i/>
              <w:color w:val="FF0000"/>
            </w:rPr>
          </w:rPrChange>
        </w:rPr>
        <w:t>Name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4F6228"/>
        </w:rPr>
        <w:t>'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>$Item_Name'</w:t>
      </w:r>
      <w:r w:rsidR="00881600" w:rsidRPr="00E7425B">
        <w:rPr>
          <w:rStyle w:val="fontstyle21"/>
          <w:rFonts w:ascii="Arial" w:hAnsi="Arial" w:cs="Arial"/>
        </w:rPr>
        <w:t xml:space="preserve">, </w:t>
      </w:r>
      <w:r w:rsidR="00881600" w:rsidRPr="00155442">
        <w:rPr>
          <w:rStyle w:val="fontstyle21"/>
          <w:rFonts w:ascii="Arial" w:hAnsi="Arial" w:cs="Arial"/>
          <w:i/>
          <w:color w:val="auto"/>
          <w:rPrChange w:id="91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Description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'$Description',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92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Category</w:t>
      </w:r>
      <w:ins w:id="93" w:author="microsoft" w:date="2018-03-02T11:02:00Z">
        <w:r w:rsidR="003D26D4">
          <w:rPr>
            <w:rStyle w:val="fontstyle21"/>
            <w:rFonts w:ascii="Arial" w:hAnsi="Arial" w:cs="Arial"/>
            <w:i/>
            <w:color w:val="auto"/>
          </w:rPr>
          <w:t>Name</w:t>
        </w:r>
      </w:ins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'$Category',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94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Condition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'$Condition',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95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Returnable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'$Returnable',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96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Start</w:t>
      </w:r>
      <w:del w:id="97" w:author="Jieyu You" w:date="2018-03-04T20:18:00Z">
        <w:r w:rsidR="00881600" w:rsidRPr="00155442" w:rsidDel="004C79CF">
          <w:rPr>
            <w:rStyle w:val="fontstyle21"/>
            <w:rFonts w:ascii="Arial" w:hAnsi="Arial" w:cs="Arial"/>
            <w:i/>
            <w:color w:val="auto"/>
            <w:rPrChange w:id="98" w:author="keyi" w:date="2018-02-28T18:02:00Z">
              <w:rPr>
                <w:rStyle w:val="fontstyle21"/>
                <w:rFonts w:ascii="Arial" w:hAnsi="Arial" w:cs="Arial"/>
                <w:color w:val="auto"/>
              </w:rPr>
            </w:rPrChange>
          </w:rPr>
          <w:delText>_</w:delText>
        </w:r>
      </w:del>
      <w:r w:rsidR="00881600" w:rsidRPr="00155442">
        <w:rPr>
          <w:rStyle w:val="fontstyle21"/>
          <w:rFonts w:ascii="Arial" w:hAnsi="Arial" w:cs="Arial"/>
          <w:i/>
          <w:color w:val="auto"/>
          <w:rPrChange w:id="99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Bid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'$Start_Bid',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100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Min</w:t>
      </w:r>
      <w:del w:id="101" w:author="Jieyu You" w:date="2018-03-04T20:18:00Z">
        <w:r w:rsidR="00881600" w:rsidRPr="00155442" w:rsidDel="004C79CF">
          <w:rPr>
            <w:rStyle w:val="fontstyle21"/>
            <w:rFonts w:ascii="Arial" w:hAnsi="Arial" w:cs="Arial"/>
            <w:i/>
            <w:color w:val="auto"/>
            <w:rPrChange w:id="102" w:author="keyi" w:date="2018-02-28T18:02:00Z">
              <w:rPr>
                <w:rStyle w:val="fontstyle21"/>
                <w:rFonts w:ascii="Arial" w:hAnsi="Arial" w:cs="Arial"/>
                <w:color w:val="auto"/>
              </w:rPr>
            </w:rPrChange>
          </w:rPr>
          <w:delText>_</w:delText>
        </w:r>
      </w:del>
      <w:r w:rsidR="00881600" w:rsidRPr="00155442">
        <w:rPr>
          <w:rStyle w:val="fontstyle21"/>
          <w:rFonts w:ascii="Arial" w:hAnsi="Arial" w:cs="Arial"/>
          <w:i/>
          <w:color w:val="auto"/>
          <w:rPrChange w:id="103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Price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'$Min_Price',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104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Auction_Len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'$Auction_Len', </w:t>
      </w:r>
      <w:r w:rsidR="00881600" w:rsidRPr="00155442">
        <w:rPr>
          <w:rStyle w:val="fontstyle21"/>
          <w:rFonts w:ascii="Arial" w:hAnsi="Arial" w:cs="Arial"/>
          <w:i/>
          <w:color w:val="auto"/>
          <w:rPrChange w:id="105" w:author="keyi" w:date="2018-02-28T18:02:00Z">
            <w:rPr>
              <w:rStyle w:val="fontstyle21"/>
              <w:rFonts w:ascii="Arial" w:hAnsi="Arial" w:cs="Arial"/>
              <w:color w:val="auto"/>
            </w:rPr>
          </w:rPrChange>
        </w:rPr>
        <w:t>Get_Price</w:t>
      </w:r>
      <w:r w:rsidR="00881600" w:rsidRPr="00E7425B">
        <w:rPr>
          <w:rStyle w:val="fontstyle21"/>
          <w:rFonts w:ascii="Arial" w:hAnsi="Arial" w:cs="Arial"/>
          <w:color w:val="auto"/>
        </w:rPr>
        <w:t>=</w:t>
      </w:r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>'$Get_Price'</w:t>
      </w:r>
      <w:ins w:id="106" w:author="Jieyu You" w:date="2018-03-04T20:18:00Z">
        <w:r w:rsidR="005E7E9B">
          <w:rPr>
            <w:rStyle w:val="fontstyle21"/>
            <w:rFonts w:ascii="Arial" w:hAnsi="Arial" w:cs="Arial"/>
            <w:color w:val="538135" w:themeColor="accent6" w:themeShade="BF"/>
          </w:rPr>
          <w:t>,</w:t>
        </w:r>
      </w:ins>
      <w:r w:rsidR="00881600" w:rsidRPr="00E7425B">
        <w:rPr>
          <w:rStyle w:val="fontstyle21"/>
          <w:rFonts w:ascii="Arial" w:hAnsi="Arial" w:cs="Arial"/>
          <w:color w:val="538135" w:themeColor="accent6" w:themeShade="BF"/>
        </w:rPr>
        <w:t xml:space="preserve"> </w:t>
      </w:r>
      <w:r w:rsidR="00D22D66" w:rsidRPr="00E7425B">
        <w:rPr>
          <w:rStyle w:val="fontstyle21"/>
          <w:rFonts w:ascii="Arial" w:hAnsi="Arial" w:cs="Arial"/>
        </w:rPr>
        <w:t>in</w:t>
      </w:r>
      <w:r w:rsidRPr="00E7425B">
        <w:rPr>
          <w:rStyle w:val="fontstyle21"/>
          <w:rFonts w:ascii="Arial" w:hAnsi="Arial" w:cs="Arial"/>
        </w:rPr>
        <w:t>to</w:t>
      </w:r>
      <w:r w:rsidR="00D22D66" w:rsidRPr="00E7425B">
        <w:rPr>
          <w:rStyle w:val="fontstyle21"/>
          <w:rFonts w:ascii="Arial" w:hAnsi="Arial" w:cs="Arial"/>
        </w:rPr>
        <w:t xml:space="preserve"> </w:t>
      </w:r>
      <w:r w:rsidR="000651EA" w:rsidRPr="00E7425B">
        <w:rPr>
          <w:rStyle w:val="fontstyle21"/>
          <w:rFonts w:ascii="Arial" w:hAnsi="Arial" w:cs="Arial"/>
          <w:color w:val="4472C4" w:themeColor="accent1"/>
        </w:rPr>
        <w:t>Items</w:t>
      </w:r>
      <w:r w:rsidR="000651EA" w:rsidRPr="00E7425B">
        <w:rPr>
          <w:rStyle w:val="fontstyle21"/>
          <w:rFonts w:ascii="Arial" w:hAnsi="Arial" w:cs="Arial"/>
        </w:rPr>
        <w:t xml:space="preserve"> table.</w:t>
      </w:r>
      <w:r w:rsidR="0016751C" w:rsidRPr="00E7425B">
        <w:rPr>
          <w:rFonts w:ascii="Arial" w:hAnsi="Arial" w:cs="Arial"/>
          <w:color w:val="000000"/>
        </w:rPr>
        <w:t xml:space="preserve"> </w:t>
      </w:r>
    </w:p>
    <w:p w14:paraId="1D49966E" w14:textId="6B3230C7" w:rsidR="008A39B7" w:rsidRPr="00ED0BC2" w:rsidRDefault="008D5A9F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107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pPrChange w:id="108" w:author="Jieyu You" w:date="2018-03-04T20:26:00Z">
          <w:pPr>
            <w:pStyle w:val="ListParagraph"/>
            <w:spacing w:after="0"/>
            <w:ind w:left="1080"/>
          </w:pPr>
        </w:pPrChange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63F58" wp14:editId="3DDFCC3F">
                <wp:simplePos x="0" y="0"/>
                <wp:positionH relativeFrom="column">
                  <wp:posOffset>288235</wp:posOffset>
                </wp:positionH>
                <wp:positionV relativeFrom="paragraph">
                  <wp:posOffset>1200702</wp:posOffset>
                </wp:positionV>
                <wp:extent cx="5231958" cy="45719"/>
                <wp:effectExtent l="0" t="0" r="2603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EE24" id="Rectangle 31" o:spid="_x0000_s1026" style="position:absolute;margin-left:22.7pt;margin-top:94.55pt;width:411.95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" fillcolor="white [3212]" strokecolor="white [3212]" strokeweight="1pt"/>
            </w:pict>
          </mc:Fallback>
        </mc:AlternateContent>
      </w:r>
      <w:ins w:id="109" w:author="Jieyu You" w:date="2018-03-04T20:26:00Z">
        <w:r w:rsidR="00CA4A60"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52CE37E0" wp14:editId="2DDDC9D9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8007</wp:posOffset>
                  </wp:positionV>
                  <wp:extent cx="5089187" cy="1216549"/>
                  <wp:effectExtent l="0" t="0" r="16510" b="22225"/>
                  <wp:wrapNone/>
                  <wp:docPr id="37" name="Rectangle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89187" cy="12165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49C9873" id="Rectangle 37" o:spid="_x0000_s1026" style="position:absolute;margin-left:25.2pt;margin-top:.65pt;width:400.7pt;height:9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+SlgIAAIc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" filled="f" strokecolor="black [3213]" strokeweight="1pt"/>
              </w:pict>
            </mc:Fallback>
          </mc:AlternateContent>
        </w:r>
      </w:ins>
      <w:ins w:id="110" w:author="ChloeXue" w:date="2018-03-03T19:40:00Z">
        <w:del w:id="111" w:author="Jieyu You" w:date="2018-03-04T20:25:00Z">
          <w:r w:rsidR="0081541B" w:rsidDel="00CA4A60">
            <w:rPr>
              <w:rFonts w:ascii="Arial" w:hAnsi="Arial" w:cs="Arial"/>
              <w:noProof/>
              <w:color w:val="000000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6FD563B" wp14:editId="068B2670">
                    <wp:simplePos x="0" y="0"/>
                    <wp:positionH relativeFrom="column">
                      <wp:posOffset>615761</wp:posOffset>
                    </wp:positionH>
                    <wp:positionV relativeFrom="paragraph">
                      <wp:posOffset>5418</wp:posOffset>
                    </wp:positionV>
                    <wp:extent cx="4850130" cy="1692613"/>
                    <wp:effectExtent l="0" t="0" r="26670" b="22225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50130" cy="16926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643187" id="Rectangle 13" o:spid="_x0000_s1026" style="position:absolute;margin-left:48.5pt;margin-top:.45pt;width:381.9pt;height:133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" filled="f" strokecolor="black [3213]" strokeweight="1pt"/>
                </w:pict>
              </mc:Fallback>
            </mc:AlternateContent>
          </w:r>
        </w:del>
      </w:ins>
      <w:r w:rsidR="009B5DC9" w:rsidRPr="00ED0BC2">
        <w:rPr>
          <w:rStyle w:val="fontstyle21"/>
          <w:rFonts w:ascii="Arial" w:hAnsi="Arial" w:cs="Arial"/>
          <w:sz w:val="36"/>
          <w:szCs w:val="36"/>
          <w:rPrChange w:id="112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INSERT INTO </w:t>
      </w:r>
      <w:r w:rsidR="00697765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113" w:author="ChloeXue" w:date="2018-03-03T19:40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 xml:space="preserve">Items </w:t>
      </w:r>
      <w:r w:rsidR="00697765" w:rsidRPr="00ED0BC2">
        <w:rPr>
          <w:rStyle w:val="fontstyle21"/>
          <w:rFonts w:ascii="Arial" w:hAnsi="Arial" w:cs="Arial"/>
          <w:sz w:val="36"/>
          <w:szCs w:val="36"/>
          <w:rPrChange w:id="114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(ItemName, Description, Category</w:t>
      </w:r>
      <w:ins w:id="115" w:author="microsoft" w:date="2018-03-02T10:54:00Z">
        <w:r w:rsidR="00570833" w:rsidRPr="00ED0BC2">
          <w:rPr>
            <w:rStyle w:val="fontstyle21"/>
            <w:rFonts w:ascii="Arial" w:hAnsi="Arial" w:cs="Arial"/>
            <w:sz w:val="36"/>
            <w:szCs w:val="36"/>
            <w:rPrChange w:id="116" w:author="ChloeXue" w:date="2018-03-03T19:40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Name</w:t>
        </w:r>
      </w:ins>
      <w:r w:rsidR="00697765" w:rsidRPr="00ED0BC2">
        <w:rPr>
          <w:rStyle w:val="fontstyle21"/>
          <w:rFonts w:ascii="Arial" w:hAnsi="Arial" w:cs="Arial"/>
          <w:sz w:val="36"/>
          <w:szCs w:val="36"/>
          <w:rPrChange w:id="117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</w:t>
      </w:r>
      <w:del w:id="118" w:author="microsoft" w:date="2018-03-02T10:54:00Z">
        <w:r w:rsidR="00BE6F1E" w:rsidRPr="00ED0BC2" w:rsidDel="00570833">
          <w:rPr>
            <w:rStyle w:val="fontstyle21"/>
            <w:rFonts w:ascii="Arial" w:hAnsi="Arial" w:cs="Arial"/>
            <w:sz w:val="36"/>
            <w:szCs w:val="36"/>
            <w:rPrChange w:id="119" w:author="ChloeXue" w:date="2018-03-03T19:40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`</w:delText>
        </w:r>
      </w:del>
      <w:r w:rsidR="00697765" w:rsidRPr="00ED0BC2">
        <w:rPr>
          <w:rStyle w:val="fontstyle21"/>
          <w:rFonts w:ascii="Arial" w:hAnsi="Arial" w:cs="Arial"/>
          <w:sz w:val="36"/>
          <w:szCs w:val="36"/>
          <w:rPrChange w:id="120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Condition</w:t>
      </w:r>
      <w:del w:id="121" w:author="microsoft" w:date="2018-03-02T10:54:00Z">
        <w:r w:rsidR="00BE6F1E" w:rsidRPr="00ED0BC2" w:rsidDel="00570833">
          <w:rPr>
            <w:rStyle w:val="fontstyle21"/>
            <w:rFonts w:ascii="Arial" w:hAnsi="Arial" w:cs="Arial"/>
            <w:sz w:val="36"/>
            <w:szCs w:val="36"/>
            <w:rPrChange w:id="122" w:author="ChloeXue" w:date="2018-03-03T19:40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`</w:delText>
        </w:r>
      </w:del>
      <w:r w:rsidR="00697765" w:rsidRPr="00ED0BC2">
        <w:rPr>
          <w:rStyle w:val="fontstyle21"/>
          <w:rFonts w:ascii="Arial" w:hAnsi="Arial" w:cs="Arial"/>
          <w:sz w:val="36"/>
          <w:szCs w:val="36"/>
          <w:rPrChange w:id="123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Returnable, StartBid, MinPrice, AuctionLen, GetNowPrice, </w:t>
      </w:r>
      <w:r w:rsidR="00DD7EA0" w:rsidRPr="00ED0BC2">
        <w:rPr>
          <w:rStyle w:val="fontstyle21"/>
          <w:rFonts w:ascii="Arial" w:hAnsi="Arial" w:cs="Arial"/>
          <w:sz w:val="36"/>
          <w:szCs w:val="36"/>
          <w:rPrChange w:id="124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UserName</w:t>
      </w:r>
      <w:r w:rsidR="00E54D7F" w:rsidRPr="00ED0BC2">
        <w:rPr>
          <w:rStyle w:val="fontstyle21"/>
          <w:rFonts w:ascii="Arial" w:hAnsi="Arial" w:cs="Arial"/>
          <w:sz w:val="36"/>
          <w:szCs w:val="36"/>
          <w:rPrChange w:id="125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, AuctionEnd</w:t>
      </w:r>
      <w:r w:rsidR="00697765" w:rsidRPr="00ED0BC2">
        <w:rPr>
          <w:rStyle w:val="fontstyle21"/>
          <w:rFonts w:ascii="Arial" w:hAnsi="Arial" w:cs="Arial"/>
          <w:sz w:val="36"/>
          <w:szCs w:val="36"/>
          <w:rPrChange w:id="126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) </w:t>
      </w:r>
    </w:p>
    <w:p w14:paraId="5A2460A0" w14:textId="01567135" w:rsidR="0075247D" w:rsidRPr="00F2460E" w:rsidRDefault="008D5A9F">
      <w:pPr>
        <w:pStyle w:val="ListParagraph"/>
        <w:spacing w:after="0"/>
        <w:rPr>
          <w:rFonts w:ascii="Arial" w:hAnsi="Arial" w:cs="Arial"/>
          <w:color w:val="000000"/>
          <w:sz w:val="36"/>
          <w:szCs w:val="36"/>
          <w:bdr w:val="single" w:sz="4" w:space="0" w:color="auto"/>
        </w:rPr>
        <w:pPrChange w:id="127" w:author="Jieyu You" w:date="2018-03-04T20:26:00Z">
          <w:pPr>
            <w:pStyle w:val="ListParagraph"/>
            <w:spacing w:after="0"/>
            <w:ind w:left="1080"/>
          </w:pPr>
        </w:pPrChange>
      </w:pP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FB1043" wp14:editId="70655491">
                <wp:simplePos x="0" y="0"/>
                <wp:positionH relativeFrom="margin">
                  <wp:posOffset>228600</wp:posOffset>
                </wp:positionH>
                <wp:positionV relativeFrom="paragraph">
                  <wp:posOffset>-36526</wp:posOffset>
                </wp:positionV>
                <wp:extent cx="5231958" cy="45719"/>
                <wp:effectExtent l="0" t="0" r="2603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0F803" id="Rectangle 32" o:spid="_x0000_s1026" style="position:absolute;margin-left:18pt;margin-top:-2.9pt;width:411.95pt;height:3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" fillcolor="white [3212]" strokecolor="white [3212]" strokeweight="1pt">
                <w10:wrap anchorx="margin"/>
              </v:rect>
            </w:pict>
          </mc:Fallback>
        </mc:AlternateContent>
      </w:r>
      <w:ins w:id="128" w:author="Jieyu You" w:date="2018-03-04T20:26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2211EAB" wp14:editId="75EF33D5">
                  <wp:simplePos x="0" y="0"/>
                  <wp:positionH relativeFrom="margin">
                    <wp:posOffset>383650</wp:posOffset>
                  </wp:positionH>
                  <wp:positionV relativeFrom="paragraph">
                    <wp:posOffset>-23854</wp:posOffset>
                  </wp:positionV>
                  <wp:extent cx="5069840" cy="1439186"/>
                  <wp:effectExtent l="0" t="0" r="16510" b="27940"/>
                  <wp:wrapNone/>
                  <wp:docPr id="38" name="Rectangle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69840" cy="14391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8DA527" id="Rectangle 38" o:spid="_x0000_s1026" style="position:absolute;margin-left:30.2pt;margin-top:-1.9pt;width:399.2pt;height:113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" filled="f" strokecolor="black [3213]" strokeweight="1pt">
                  <w10:wrap anchorx="margin"/>
                </v:rect>
              </w:pict>
            </mc:Fallback>
          </mc:AlternateContent>
        </w:r>
      </w:ins>
      <w:r w:rsidR="00697765" w:rsidRPr="00ED0BC2">
        <w:rPr>
          <w:rStyle w:val="fontstyle21"/>
          <w:rFonts w:ascii="Arial" w:hAnsi="Arial" w:cs="Arial"/>
          <w:sz w:val="36"/>
          <w:szCs w:val="36"/>
          <w:rPrChange w:id="129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VALUES (</w:t>
      </w:r>
      <w:r w:rsidR="00697765" w:rsidRPr="00ED0BC2">
        <w:rPr>
          <w:rStyle w:val="fontstyle21"/>
          <w:rFonts w:ascii="Arial" w:hAnsi="Arial" w:cs="Arial"/>
          <w:color w:val="4F6228"/>
          <w:sz w:val="36"/>
          <w:szCs w:val="36"/>
          <w:rPrChange w:id="130" w:author="ChloeXue" w:date="2018-03-03T19:40:00Z">
            <w:rPr>
              <w:rStyle w:val="fontstyle21"/>
              <w:rFonts w:ascii="Arial" w:hAnsi="Arial" w:cs="Arial"/>
              <w:color w:val="4F6228"/>
              <w:sz w:val="36"/>
              <w:szCs w:val="36"/>
              <w:bdr w:val="single" w:sz="4" w:space="0" w:color="auto"/>
            </w:rPr>
          </w:rPrChange>
        </w:rPr>
        <w:t>'</w:t>
      </w:r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31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$Item_Name', '$Description', '$Category', '$Condition',</w:t>
      </w:r>
      <w:ins w:id="132" w:author="Jieyu You" w:date="2018-03-04T20:00:00Z">
        <w:r w:rsidR="0081541B" w:rsidRPr="0081541B">
          <w:rPr>
            <w:rFonts w:ascii="Arial" w:hAnsi="Arial" w:cs="Arial"/>
            <w:noProof/>
            <w:color w:val="000000"/>
            <w:sz w:val="36"/>
            <w:szCs w:val="36"/>
          </w:rPr>
          <w:t xml:space="preserve"> </w:t>
        </w:r>
      </w:ins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33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 </w:t>
      </w:r>
      <w:del w:id="134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35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36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$Returnable</w:t>
      </w:r>
      <w:del w:id="137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38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39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, </w:t>
      </w:r>
      <w:del w:id="140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41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42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$Start_Bid</w:t>
      </w:r>
      <w:del w:id="143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44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45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, </w:t>
      </w:r>
      <w:del w:id="146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47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48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$Min_Price</w:t>
      </w:r>
      <w:del w:id="149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50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51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, </w:t>
      </w:r>
      <w:ins w:id="152" w:author="Jieyu You" w:date="2018-03-04T21:27:00Z">
        <w:r w:rsidR="00737BC1" w:rsidRPr="00B4504B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>'</w:t>
        </w:r>
      </w:ins>
      <w:del w:id="153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54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55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$Auction_Len</w:t>
      </w:r>
      <w:ins w:id="156" w:author="Jieyu You" w:date="2018-03-04T21:27:00Z">
        <w:r w:rsidR="00737BC1" w:rsidRPr="00B4504B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>'</w:t>
        </w:r>
      </w:ins>
      <w:del w:id="157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58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59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, </w:t>
      </w:r>
      <w:del w:id="160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61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62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$Get_Price</w:t>
      </w:r>
      <w:del w:id="163" w:author="Jieyu You" w:date="2018-03-04T20:19:00Z">
        <w:r w:rsidR="00697765" w:rsidRPr="00ED0BC2" w:rsidDel="004C79CF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  <w:rPrChange w:id="164" w:author="ChloeXue" w:date="2018-03-03T19:40:00Z">
              <w:rPr>
                <w:rStyle w:val="fontstyle21"/>
                <w:rFonts w:ascii="Arial" w:hAnsi="Arial" w:cs="Arial"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97765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65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, </w:t>
      </w:r>
      <w:ins w:id="166" w:author="Jieyu You" w:date="2018-03-04T20:17:00Z">
        <w:r w:rsidR="007F476D" w:rsidRPr="00B4504B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>'$</w:t>
        </w:r>
      </w:ins>
      <w:ins w:id="167" w:author="Jieyu You" w:date="2018-03-04T21:47:00Z">
        <w:r w:rsidR="00D47753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>User</w:t>
        </w:r>
      </w:ins>
      <w:ins w:id="168" w:author="Jieyu You" w:date="2018-03-04T20:17:00Z">
        <w:r w:rsidR="007F476D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>Name</w:t>
        </w:r>
        <w:r w:rsidR="007F476D" w:rsidRPr="00B4504B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>'</w:t>
        </w:r>
      </w:ins>
      <w:ins w:id="169" w:author="Jieyu You" w:date="2018-03-04T21:47:00Z">
        <w:r w:rsidR="00D47753">
          <w:rPr>
            <w:rStyle w:val="fontstyle21"/>
            <w:rFonts w:ascii="Arial" w:hAnsi="Arial" w:cs="Arial"/>
            <w:color w:val="538135" w:themeColor="accent6" w:themeShade="BF"/>
            <w:sz w:val="36"/>
            <w:szCs w:val="36"/>
          </w:rPr>
          <w:t xml:space="preserve">, </w:t>
        </w:r>
      </w:ins>
      <w:del w:id="170" w:author="Jieyu You" w:date="2018-03-04T20:17:00Z">
        <w:r w:rsidR="00E63D27" w:rsidRPr="00233CC8" w:rsidDel="007F476D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171" w:author="Jieyu You" w:date="2018-03-04T19:5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User</w:delText>
        </w:r>
        <w:r w:rsidR="00E63D27" w:rsidRPr="00ED0BC2" w:rsidDel="007F476D">
          <w:rPr>
            <w:rStyle w:val="fontstyle21"/>
            <w:rFonts w:ascii="Arial" w:hAnsi="Arial" w:cs="Arial"/>
            <w:color w:val="auto"/>
            <w:sz w:val="36"/>
            <w:szCs w:val="36"/>
            <w:rPrChange w:id="172" w:author="ChloeXue" w:date="2018-03-03T19:40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.UserN</w:delText>
        </w:r>
        <w:r w:rsidR="00F2460E" w:rsidRPr="00ED0BC2" w:rsidDel="007F476D">
          <w:rPr>
            <w:rStyle w:val="fontstyle21"/>
            <w:rFonts w:ascii="Arial" w:hAnsi="Arial" w:cs="Arial"/>
            <w:color w:val="auto"/>
            <w:sz w:val="36"/>
            <w:szCs w:val="36"/>
            <w:rPrChange w:id="173" w:author="ChloeXue" w:date="2018-03-03T19:40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ame</w:delText>
        </w:r>
      </w:del>
      <w:del w:id="174" w:author="Jieyu You" w:date="2018-03-04T21:47:00Z">
        <w:r w:rsidR="00E54D7F" w:rsidRPr="00ED0BC2" w:rsidDel="00D47753">
          <w:rPr>
            <w:rStyle w:val="fontstyle21"/>
            <w:rFonts w:ascii="Arial" w:hAnsi="Arial" w:cs="Arial"/>
            <w:color w:val="auto"/>
            <w:sz w:val="36"/>
            <w:szCs w:val="36"/>
            <w:rPrChange w:id="175" w:author="ChloeXue" w:date="2018-03-03T19:40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, </w:delText>
        </w:r>
      </w:del>
      <w:r w:rsidR="00780392" w:rsidRPr="00ED0BC2">
        <w:rPr>
          <w:rStyle w:val="fontstyle21"/>
          <w:rFonts w:ascii="Arial" w:hAnsi="Arial" w:cs="Arial"/>
          <w:color w:val="auto"/>
          <w:sz w:val="36"/>
          <w:szCs w:val="36"/>
          <w:rPrChange w:id="176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ADD</w:t>
      </w:r>
      <w:r w:rsidR="00D163DA" w:rsidRPr="00ED0BC2">
        <w:rPr>
          <w:rStyle w:val="fontstyle21"/>
          <w:rFonts w:ascii="Arial" w:hAnsi="Arial" w:cs="Arial"/>
          <w:color w:val="auto"/>
          <w:sz w:val="36"/>
          <w:szCs w:val="36"/>
          <w:rPrChange w:id="177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TIME</w:t>
      </w:r>
      <w:r w:rsidR="00780392" w:rsidRPr="00ED0BC2">
        <w:rPr>
          <w:rStyle w:val="fontstyle21"/>
          <w:rFonts w:ascii="Arial" w:hAnsi="Arial" w:cs="Arial"/>
          <w:color w:val="auto"/>
          <w:sz w:val="36"/>
          <w:szCs w:val="36"/>
          <w:rPrChange w:id="178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(</w:t>
      </w:r>
      <w:r w:rsidR="00F6127B" w:rsidRPr="00ED0BC2">
        <w:rPr>
          <w:rStyle w:val="fontstyle21"/>
          <w:rFonts w:ascii="Arial" w:hAnsi="Arial" w:cs="Arial"/>
          <w:color w:val="auto"/>
          <w:sz w:val="36"/>
          <w:szCs w:val="36"/>
          <w:rPrChange w:id="179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NOW()</w:t>
      </w:r>
      <w:r w:rsidR="00780392" w:rsidRPr="00ED0BC2">
        <w:rPr>
          <w:rStyle w:val="fontstyle21"/>
          <w:rFonts w:ascii="Arial" w:hAnsi="Arial" w:cs="Arial"/>
          <w:color w:val="auto"/>
          <w:sz w:val="36"/>
          <w:szCs w:val="36"/>
          <w:rPrChange w:id="180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8A39B7" w:rsidRPr="00ED0BC2">
        <w:rPr>
          <w:rStyle w:val="fontstyle21"/>
          <w:rFonts w:ascii="Arial" w:hAnsi="Arial" w:cs="Arial"/>
          <w:color w:val="538135" w:themeColor="accent6" w:themeShade="BF"/>
          <w:sz w:val="36"/>
          <w:szCs w:val="36"/>
          <w:rPrChange w:id="181" w:author="ChloeXue" w:date="2018-03-03T19:40:00Z">
            <w:rPr>
              <w:rStyle w:val="fontstyle21"/>
              <w:rFonts w:ascii="Arial" w:hAnsi="Arial" w:cs="Arial"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'$Auction_Len'</w:t>
      </w:r>
      <w:r w:rsidR="00780392" w:rsidRPr="00ED0BC2">
        <w:rPr>
          <w:rStyle w:val="fontstyle21"/>
          <w:rFonts w:ascii="Arial" w:hAnsi="Arial" w:cs="Arial"/>
          <w:color w:val="auto"/>
          <w:sz w:val="36"/>
          <w:szCs w:val="36"/>
          <w:rPrChange w:id="182" w:author="ChloeXue" w:date="2018-03-03T19:40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)</w:t>
      </w:r>
      <w:r w:rsidR="00697765" w:rsidRPr="00ED0BC2">
        <w:rPr>
          <w:rStyle w:val="fontstyle21"/>
          <w:rFonts w:ascii="Arial" w:hAnsi="Arial" w:cs="Arial"/>
          <w:sz w:val="36"/>
          <w:szCs w:val="36"/>
          <w:rPrChange w:id="183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)</w:t>
      </w:r>
      <w:r w:rsidR="0075247D" w:rsidRPr="00ED0BC2">
        <w:rPr>
          <w:rStyle w:val="fontstyle21"/>
          <w:rFonts w:ascii="Arial" w:hAnsi="Arial" w:cs="Arial"/>
          <w:sz w:val="36"/>
          <w:szCs w:val="36"/>
          <w:rPrChange w:id="184" w:author="ChloeXue" w:date="2018-03-03T19:40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;</w:t>
      </w:r>
      <w:r w:rsidR="0075247D" w:rsidRPr="00F2460E">
        <w:rPr>
          <w:rStyle w:val="fontstyle21"/>
          <w:rFonts w:ascii="Arial" w:hAnsi="Arial" w:cs="Arial"/>
          <w:sz w:val="36"/>
          <w:szCs w:val="36"/>
          <w:bdr w:val="single" w:sz="4" w:space="0" w:color="auto"/>
        </w:rPr>
        <w:t xml:space="preserve">   </w:t>
      </w:r>
    </w:p>
    <w:p w14:paraId="3D7BE172" w14:textId="0D57F2F6" w:rsidR="00B13E8C" w:rsidRPr="00E7425B" w:rsidRDefault="00B13E8C" w:rsidP="005C4FE5">
      <w:pPr>
        <w:pStyle w:val="ListParagraph"/>
        <w:numPr>
          <w:ilvl w:val="3"/>
          <w:numId w:val="15"/>
        </w:numPr>
        <w:spacing w:after="0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</w:rPr>
        <w:t xml:space="preserve">Return to </w:t>
      </w:r>
      <w:r w:rsidRPr="00E7425B">
        <w:rPr>
          <w:rFonts w:ascii="Arial" w:hAnsi="Arial" w:cs="Arial"/>
          <w:b/>
          <w:color w:val="000000"/>
          <w:u w:val="single"/>
        </w:rPr>
        <w:t>Main Menu</w:t>
      </w:r>
      <w:r w:rsidRPr="00E7425B">
        <w:rPr>
          <w:rFonts w:ascii="Arial" w:hAnsi="Arial" w:cs="Arial"/>
          <w:color w:val="000000"/>
        </w:rPr>
        <w:t xml:space="preserve"> with successful message.</w:t>
      </w:r>
    </w:p>
    <w:p w14:paraId="4C42D83D" w14:textId="239337FC" w:rsidR="005C4FE5" w:rsidRPr="00E7425B" w:rsidRDefault="0016751C" w:rsidP="00E7425B">
      <w:pPr>
        <w:pStyle w:val="ListParagraph"/>
        <w:numPr>
          <w:ilvl w:val="1"/>
          <w:numId w:val="1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Pr="00E7425B">
        <w:rPr>
          <w:rStyle w:val="fontstyle41"/>
          <w:rFonts w:ascii="Arial" w:hAnsi="Arial" w:cs="Arial"/>
        </w:rPr>
        <w:t xml:space="preserve">Cancel </w:t>
      </w:r>
      <w:r w:rsidR="00E7425B">
        <w:rPr>
          <w:rStyle w:val="fontstyle21"/>
          <w:rFonts w:ascii="Arial" w:hAnsi="Arial" w:cs="Arial"/>
        </w:rPr>
        <w:t>button is clicked- Jump to the</w:t>
      </w:r>
      <w:r w:rsidRPr="00E7425B">
        <w:rPr>
          <w:rFonts w:ascii="Arial" w:hAnsi="Arial" w:cs="Arial"/>
          <w:color w:val="000000"/>
        </w:rPr>
        <w:t xml:space="preserve"> </w:t>
      </w:r>
      <w:r w:rsidRPr="004667D9">
        <w:rPr>
          <w:rStyle w:val="fontstyle01"/>
          <w:rFonts w:ascii="Arial" w:hAnsi="Arial" w:cs="Arial"/>
        </w:rPr>
        <w:t>Main Menu</w:t>
      </w:r>
      <w:r w:rsidR="00BC793C" w:rsidRPr="00E7425B">
        <w:rPr>
          <w:rStyle w:val="fontstyle01"/>
          <w:rFonts w:ascii="Arial" w:hAnsi="Arial" w:cs="Arial"/>
        </w:rPr>
        <w:t xml:space="preserve"> </w:t>
      </w:r>
      <w:r w:rsidR="00E7425B" w:rsidRPr="00E7425B">
        <w:rPr>
          <w:rStyle w:val="fontstyle01"/>
          <w:rFonts w:ascii="Arial" w:hAnsi="Arial" w:cs="Arial"/>
          <w:b w:val="0"/>
        </w:rPr>
        <w:t>task</w:t>
      </w:r>
      <w:r w:rsidR="00E7425B">
        <w:rPr>
          <w:rStyle w:val="fontstyle01"/>
          <w:rFonts w:ascii="Arial" w:hAnsi="Arial" w:cs="Arial"/>
          <w:b w:val="0"/>
        </w:rPr>
        <w:t>.</w:t>
      </w:r>
    </w:p>
    <w:p w14:paraId="591CE7E9" w14:textId="77777777" w:rsidR="00567DB0" w:rsidRPr="009449B8" w:rsidRDefault="00567DB0" w:rsidP="00567DB0">
      <w:pPr>
        <w:pStyle w:val="ListParagraph"/>
        <w:numPr>
          <w:ilvl w:val="0"/>
          <w:numId w:val="15"/>
        </w:numPr>
        <w:spacing w:after="0"/>
        <w:rPr>
          <w:ins w:id="185" w:author="Jieyu You" w:date="2018-03-04T19:37:00Z"/>
          <w:rStyle w:val="fontstyle21"/>
          <w:rFonts w:ascii="Arial" w:hAnsi="Arial" w:cs="Arial"/>
        </w:rPr>
      </w:pPr>
      <w:ins w:id="186" w:author="Jieyu You" w:date="2018-03-04T19:37:00Z">
        <w:r w:rsidRPr="00E7425B">
          <w:rPr>
            <w:rStyle w:val="fontstyle21"/>
            <w:rFonts w:ascii="Arial" w:hAnsi="Arial" w:cs="Arial"/>
          </w:rPr>
          <w:t xml:space="preserve">Else </w:t>
        </w:r>
        <w:r>
          <w:rPr>
            <w:rStyle w:val="fontstyle31"/>
            <w:rFonts w:ascii="Arial" w:hAnsi="Arial" w:cs="Arial"/>
            <w:i w:val="0"/>
          </w:rPr>
          <w:t xml:space="preserve">if 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$Start_Bid</w:t>
        </w:r>
        <w:r>
          <w:rPr>
            <w:rStyle w:val="fontstyle21"/>
            <w:rFonts w:ascii="Arial" w:hAnsi="Arial" w:cs="Arial"/>
            <w:color w:val="auto"/>
          </w:rPr>
          <w:t xml:space="preserve">&lt;0, or 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$Min_Price</w:t>
        </w:r>
        <w:r>
          <w:rPr>
            <w:rStyle w:val="fontstyle21"/>
            <w:rFonts w:ascii="Arial" w:hAnsi="Arial" w:cs="Arial"/>
            <w:color w:val="538135" w:themeColor="accent6" w:themeShade="BF"/>
          </w:rPr>
          <w:t xml:space="preserve"> </w:t>
        </w:r>
        <w:r>
          <w:rPr>
            <w:rStyle w:val="fontstyle21"/>
            <w:rFonts w:ascii="Arial" w:hAnsi="Arial" w:cs="Arial"/>
            <w:color w:val="auto"/>
          </w:rPr>
          <w:t xml:space="preserve">or 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$Get_Price</w:t>
        </w:r>
        <w:r>
          <w:rPr>
            <w:rStyle w:val="fontstyle21"/>
            <w:rFonts w:ascii="Arial" w:hAnsi="Arial" w:cs="Arial"/>
            <w:color w:val="auto"/>
          </w:rPr>
          <w:t>&lt;0</w:t>
        </w:r>
        <w:r w:rsidRPr="00E7425B">
          <w:rPr>
            <w:rStyle w:val="fontstyle21"/>
            <w:rFonts w:ascii="Arial" w:hAnsi="Arial" w:cs="Arial"/>
            <w:color w:val="auto"/>
          </w:rPr>
          <w:t>:</w:t>
        </w:r>
      </w:ins>
    </w:p>
    <w:p w14:paraId="44F9C30A" w14:textId="77777777" w:rsidR="00567DB0" w:rsidRDefault="00567DB0" w:rsidP="00567DB0">
      <w:pPr>
        <w:pStyle w:val="ListParagraph"/>
        <w:numPr>
          <w:ilvl w:val="2"/>
          <w:numId w:val="15"/>
        </w:numPr>
        <w:spacing w:after="0"/>
        <w:rPr>
          <w:ins w:id="187" w:author="Jieyu You" w:date="2018-03-04T19:37:00Z"/>
          <w:rStyle w:val="fontstyle21"/>
          <w:rFonts w:ascii="Arial" w:hAnsi="Arial" w:cs="Arial"/>
        </w:rPr>
      </w:pPr>
      <w:ins w:id="188" w:author="Jieyu You" w:date="2018-03-04T19:37:00Z">
        <w:r>
          <w:rPr>
            <w:rStyle w:val="fontstyle21"/>
            <w:rFonts w:ascii="Arial" w:hAnsi="Arial" w:cs="Arial"/>
          </w:rPr>
          <w:t>Display error message: “invalid price.”</w:t>
        </w:r>
      </w:ins>
    </w:p>
    <w:p w14:paraId="3CBC37F7" w14:textId="77777777" w:rsidR="00567DB0" w:rsidRPr="009449B8" w:rsidRDefault="00567DB0" w:rsidP="00567DB0">
      <w:pPr>
        <w:pStyle w:val="ListParagraph"/>
        <w:numPr>
          <w:ilvl w:val="0"/>
          <w:numId w:val="15"/>
        </w:numPr>
        <w:spacing w:after="0"/>
        <w:rPr>
          <w:ins w:id="189" w:author="Jieyu You" w:date="2018-03-04T19:37:00Z"/>
          <w:rStyle w:val="fontstyle21"/>
          <w:rFonts w:ascii="Arial" w:hAnsi="Arial" w:cs="Arial"/>
        </w:rPr>
      </w:pPr>
      <w:ins w:id="190" w:author="Jieyu You" w:date="2018-03-04T19:37:00Z">
        <w:r w:rsidRPr="00E7425B">
          <w:rPr>
            <w:rStyle w:val="fontstyle21"/>
            <w:rFonts w:ascii="Arial" w:hAnsi="Arial" w:cs="Arial"/>
          </w:rPr>
          <w:t xml:space="preserve">Else </w:t>
        </w:r>
        <w:r>
          <w:rPr>
            <w:rStyle w:val="fontstyle31"/>
            <w:rFonts w:ascii="Arial" w:hAnsi="Arial" w:cs="Arial"/>
            <w:i w:val="0"/>
          </w:rPr>
          <w:t xml:space="preserve">if 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$Get_Price</w:t>
        </w:r>
        <w:r>
          <w:rPr>
            <w:rStyle w:val="fontstyle21"/>
            <w:rFonts w:ascii="Arial" w:hAnsi="Arial" w:cs="Arial"/>
            <w:color w:val="auto"/>
          </w:rPr>
          <w:t>&lt;=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$Start_Bid</w:t>
        </w:r>
        <w:r w:rsidRPr="00E7425B">
          <w:rPr>
            <w:rStyle w:val="fontstyle21"/>
            <w:rFonts w:ascii="Arial" w:hAnsi="Arial" w:cs="Arial"/>
            <w:color w:val="auto"/>
          </w:rPr>
          <w:t>:</w:t>
        </w:r>
      </w:ins>
    </w:p>
    <w:p w14:paraId="1BBBD6B3" w14:textId="77777777" w:rsidR="00567DB0" w:rsidRPr="009449B8" w:rsidRDefault="00567DB0" w:rsidP="00567DB0">
      <w:pPr>
        <w:pStyle w:val="ListParagraph"/>
        <w:numPr>
          <w:ilvl w:val="2"/>
          <w:numId w:val="15"/>
        </w:numPr>
        <w:spacing w:after="0"/>
        <w:rPr>
          <w:ins w:id="191" w:author="Jieyu You" w:date="2018-03-04T19:37:00Z"/>
          <w:rStyle w:val="fontstyle21"/>
          <w:rFonts w:ascii="Arial" w:hAnsi="Arial" w:cs="Arial"/>
        </w:rPr>
      </w:pPr>
      <w:ins w:id="192" w:author="Jieyu You" w:date="2018-03-04T19:37:00Z">
        <w:r>
          <w:rPr>
            <w:rStyle w:val="fontstyle21"/>
            <w:rFonts w:ascii="Arial" w:hAnsi="Arial" w:cs="Arial"/>
          </w:rPr>
          <w:t>Display error message: “Get It Now price must be higher than Start Bid.”</w:t>
        </w:r>
      </w:ins>
    </w:p>
    <w:p w14:paraId="0205D409" w14:textId="47F33AA0" w:rsidR="007A3C30" w:rsidRPr="00E7425B" w:rsidDel="00567DB0" w:rsidRDefault="007A3C30" w:rsidP="005C4FE5">
      <w:pPr>
        <w:pStyle w:val="ListParagraph"/>
        <w:numPr>
          <w:ilvl w:val="0"/>
          <w:numId w:val="15"/>
        </w:numPr>
        <w:spacing w:after="0"/>
        <w:rPr>
          <w:del w:id="193" w:author="Jieyu You" w:date="2018-03-04T19:37:00Z"/>
          <w:rStyle w:val="fontstyle21"/>
          <w:rFonts w:ascii="Arial" w:hAnsi="Arial" w:cs="Arial"/>
        </w:rPr>
      </w:pPr>
      <w:del w:id="194" w:author="Jieyu You" w:date="2018-03-04T19:37:00Z">
        <w:r w:rsidRPr="00E7425B" w:rsidDel="00567DB0">
          <w:rPr>
            <w:rStyle w:val="fontstyle21"/>
            <w:rFonts w:ascii="Arial" w:hAnsi="Arial" w:cs="Arial"/>
          </w:rPr>
          <w:delText xml:space="preserve">Else </w:delText>
        </w:r>
        <w:r w:rsidR="00B13E8C" w:rsidRPr="00E7425B" w:rsidDel="00567DB0">
          <w:rPr>
            <w:rStyle w:val="fontstyle31"/>
            <w:rFonts w:ascii="Arial" w:hAnsi="Arial" w:cs="Arial"/>
            <w:i w:val="0"/>
          </w:rPr>
          <w:delText>display</w:delText>
        </w:r>
        <w:r w:rsidRPr="00E7425B" w:rsidDel="00567DB0">
          <w:rPr>
            <w:rStyle w:val="fontstyle21"/>
            <w:rFonts w:ascii="Arial" w:hAnsi="Arial" w:cs="Arial"/>
            <w:i/>
          </w:rPr>
          <w:delText xml:space="preserve"> </w:delText>
        </w:r>
        <w:r w:rsidRPr="00E7425B" w:rsidDel="00567DB0">
          <w:rPr>
            <w:rStyle w:val="fontstyle21"/>
            <w:rFonts w:ascii="Arial" w:hAnsi="Arial" w:cs="Arial"/>
          </w:rPr>
          <w:delText>error message</w:delText>
        </w:r>
        <w:r w:rsidR="00C87BAE" w:rsidRPr="00E7425B" w:rsidDel="00567DB0">
          <w:rPr>
            <w:rStyle w:val="fontstyle21"/>
            <w:rFonts w:ascii="Arial" w:hAnsi="Arial" w:cs="Arial"/>
          </w:rPr>
          <w:delText xml:space="preserve"> at the corresponding area</w:delText>
        </w:r>
        <w:r w:rsidRPr="00E7425B" w:rsidDel="00567DB0">
          <w:rPr>
            <w:rStyle w:val="fontstyle21"/>
            <w:rFonts w:ascii="Arial" w:hAnsi="Arial" w:cs="Arial"/>
          </w:rPr>
          <w:delText>.</w:delText>
        </w:r>
      </w:del>
    </w:p>
    <w:p w14:paraId="34A3FF4A" w14:textId="6D594FD5" w:rsidR="007A3C30" w:rsidRPr="00E7425B" w:rsidRDefault="007A3C30" w:rsidP="005E4AF8">
      <w:pPr>
        <w:spacing w:after="0"/>
        <w:rPr>
          <w:rFonts w:ascii="Arial" w:hAnsi="Arial" w:cs="Arial"/>
        </w:rPr>
      </w:pPr>
    </w:p>
    <w:p w14:paraId="16589B4A" w14:textId="77777777" w:rsidR="005C4FE5" w:rsidRPr="00E7425B" w:rsidRDefault="005C4FE5" w:rsidP="005E4AF8">
      <w:pPr>
        <w:spacing w:after="0"/>
        <w:rPr>
          <w:rFonts w:ascii="Arial" w:hAnsi="Arial" w:cs="Arial"/>
        </w:rPr>
      </w:pPr>
    </w:p>
    <w:p w14:paraId="12857F32" w14:textId="27401E85" w:rsidR="00C70FDC" w:rsidRPr="00E7425B" w:rsidRDefault="00463012" w:rsidP="00C70FDC">
      <w:pPr>
        <w:spacing w:after="0"/>
        <w:rPr>
          <w:rStyle w:val="fontstyle21"/>
          <w:rFonts w:ascii="Arial" w:hAnsi="Arial" w:cs="Arial"/>
          <w:sz w:val="28"/>
          <w:szCs w:val="28"/>
        </w:rPr>
      </w:pPr>
      <w:bookmarkStart w:id="195" w:name="search"/>
      <w:r w:rsidRPr="00E7425B">
        <w:rPr>
          <w:rFonts w:ascii="Arial" w:hAnsi="Arial" w:cs="Arial"/>
          <w:color w:val="000000"/>
          <w:sz w:val="32"/>
          <w:szCs w:val="32"/>
          <w:u w:val="single"/>
        </w:rPr>
        <w:t>Search for Items</w:t>
      </w:r>
      <w:bookmarkEnd w:id="195"/>
    </w:p>
    <w:p w14:paraId="466B9530" w14:textId="08CFDF5C" w:rsidR="001D064F" w:rsidRDefault="00463012" w:rsidP="001D064F">
      <w:pPr>
        <w:spacing w:after="0"/>
        <w:rPr>
          <w:rStyle w:val="fontstyle21"/>
          <w:rFonts w:ascii="Arial" w:hAnsi="Arial" w:cs="Arial"/>
          <w:sz w:val="28"/>
          <w:szCs w:val="28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44005ACA" w14:textId="55B5A903" w:rsidR="00E7425B" w:rsidRPr="00E7425B" w:rsidRDefault="00E7425B" w:rsidP="00E7425B">
      <w:pPr>
        <w:pStyle w:val="ListParagraph"/>
        <w:numPr>
          <w:ilvl w:val="0"/>
          <w:numId w:val="40"/>
        </w:numPr>
        <w:spacing w:after="0" w:line="240" w:lineRule="auto"/>
        <w:rPr>
          <w:rStyle w:val="fontstyle21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425B">
        <w:rPr>
          <w:rFonts w:ascii="ArialMT" w:eastAsia="Times New Roman" w:hAnsi="ArialMT" w:cs="Times New Roman"/>
          <w:color w:val="000000"/>
        </w:rPr>
        <w:t xml:space="preserve">User clicked on </w:t>
      </w:r>
      <w:r w:rsidRPr="00E7425B">
        <w:rPr>
          <w:rFonts w:ascii="Arial-BoldItalicMT" w:eastAsia="Times New Roman" w:hAnsi="Arial-BoldItalicMT" w:cs="Times New Roman"/>
          <w:b/>
          <w:bCs/>
          <w:i/>
          <w:iCs/>
          <w:color w:val="000000"/>
        </w:rPr>
        <w:t xml:space="preserve">Item Search </w:t>
      </w:r>
      <w:r w:rsidRPr="00E7425B">
        <w:rPr>
          <w:rFonts w:ascii="ArialMT" w:eastAsia="Times New Roman" w:hAnsi="ArialMT" w:cs="Times New Roman"/>
          <w:color w:val="000000"/>
        </w:rPr>
        <w:t>button</w:t>
      </w:r>
      <w:r>
        <w:rPr>
          <w:rFonts w:ascii="ArialMT" w:eastAsia="Times New Roman" w:hAnsi="ArialMT" w:cs="Times New Roman"/>
          <w:color w:val="000000"/>
        </w:rPr>
        <w:t xml:space="preserve"> on </w:t>
      </w:r>
      <w:r w:rsidRPr="00E7425B">
        <w:rPr>
          <w:rFonts w:ascii="ArialMT" w:eastAsia="Times New Roman" w:hAnsi="ArialMT" w:cs="Times New Roman"/>
          <w:b/>
          <w:color w:val="000000"/>
          <w:u w:val="single"/>
        </w:rPr>
        <w:t>Main Menu</w:t>
      </w:r>
      <w:r>
        <w:rPr>
          <w:rFonts w:ascii="ArialMT" w:eastAsia="Times New Roman" w:hAnsi="ArialMT" w:cs="Times New Roman"/>
          <w:color w:val="000000"/>
        </w:rPr>
        <w:t xml:space="preserve"> screen.</w:t>
      </w:r>
    </w:p>
    <w:p w14:paraId="23443455" w14:textId="6A1A78FD" w:rsidR="001D064F" w:rsidRPr="008D5A9F" w:rsidRDefault="00EA0F95" w:rsidP="001D064F">
      <w:pPr>
        <w:pStyle w:val="ListParagraph"/>
        <w:numPr>
          <w:ilvl w:val="0"/>
          <w:numId w:val="17"/>
        </w:numPr>
        <w:spacing w:after="0"/>
        <w:rPr>
          <w:ins w:id="196" w:author="Jieyu You" w:date="2018-03-04T19:38:00Z"/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enters </w:t>
      </w:r>
      <w:r w:rsidR="00FF3A12" w:rsidRPr="003B6CAD">
        <w:rPr>
          <w:rStyle w:val="fontstyle21"/>
          <w:rFonts w:ascii="Arial" w:hAnsi="Arial" w:cs="Arial"/>
          <w:i/>
          <w:rPrChange w:id="197" w:author="keyi" w:date="2018-02-28T18:08:00Z">
            <w:rPr>
              <w:rStyle w:val="fontstyle21"/>
              <w:rFonts w:ascii="Arial" w:hAnsi="Arial" w:cs="Arial"/>
            </w:rPr>
          </w:rPrChange>
        </w:rPr>
        <w:t>Keyword</w:t>
      </w:r>
      <w:r w:rsidR="00FF3A12" w:rsidRPr="00E7425B">
        <w:rPr>
          <w:rStyle w:val="fontstyle21"/>
          <w:rFonts w:ascii="Arial" w:hAnsi="Arial" w:cs="Arial"/>
        </w:rPr>
        <w:t>(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Keyword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FF3A12" w:rsidRPr="00E7425B">
        <w:rPr>
          <w:rStyle w:val="fontstyle21"/>
          <w:rFonts w:ascii="Arial" w:hAnsi="Arial" w:cs="Arial"/>
          <w:color w:val="auto"/>
        </w:rPr>
        <w:t>)</w:t>
      </w:r>
      <w:r w:rsidRPr="00E7425B">
        <w:rPr>
          <w:rStyle w:val="fontstyle21"/>
          <w:rFonts w:ascii="Arial" w:hAnsi="Arial" w:cs="Arial"/>
          <w:color w:val="auto"/>
        </w:rPr>
        <w:t xml:space="preserve">, </w:t>
      </w:r>
      <w:r w:rsidR="00FF3A12" w:rsidRPr="003B6CAD">
        <w:rPr>
          <w:rStyle w:val="fontstyle21"/>
          <w:rFonts w:ascii="Arial" w:hAnsi="Arial" w:cs="Arial"/>
          <w:i/>
          <w:color w:val="auto"/>
          <w:rPrChange w:id="198" w:author="keyi" w:date="2018-02-28T18:08:00Z">
            <w:rPr>
              <w:rStyle w:val="fontstyle21"/>
              <w:rFonts w:ascii="Arial" w:hAnsi="Arial" w:cs="Arial"/>
              <w:color w:val="auto"/>
            </w:rPr>
          </w:rPrChange>
        </w:rPr>
        <w:t>Category</w:t>
      </w:r>
      <w:r w:rsidR="00FF3A12" w:rsidRPr="00E7425B">
        <w:rPr>
          <w:rStyle w:val="fontstyle21"/>
          <w:rFonts w:ascii="Arial" w:hAnsi="Arial" w:cs="Arial"/>
          <w:color w:val="auto"/>
        </w:rPr>
        <w:t>(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Category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FF3A12" w:rsidRPr="00E7425B">
        <w:rPr>
          <w:rStyle w:val="fontstyle21"/>
          <w:rFonts w:ascii="Arial" w:hAnsi="Arial" w:cs="Arial"/>
          <w:color w:val="auto"/>
        </w:rPr>
        <w:t>)</w:t>
      </w:r>
      <w:r w:rsidRPr="00E7425B">
        <w:rPr>
          <w:rStyle w:val="fontstyle21"/>
          <w:rFonts w:ascii="Arial" w:hAnsi="Arial" w:cs="Arial"/>
          <w:color w:val="auto"/>
        </w:rPr>
        <w:t xml:space="preserve">, </w:t>
      </w:r>
      <w:r w:rsidR="00FF3A12" w:rsidRPr="003B6CAD">
        <w:rPr>
          <w:rStyle w:val="fontstyle21"/>
          <w:rFonts w:ascii="Arial" w:hAnsi="Arial" w:cs="Arial"/>
          <w:i/>
          <w:color w:val="auto"/>
          <w:rPrChange w:id="199" w:author="keyi" w:date="2018-02-28T18:08:00Z">
            <w:rPr>
              <w:rStyle w:val="fontstyle21"/>
              <w:rFonts w:ascii="Arial" w:hAnsi="Arial" w:cs="Arial"/>
              <w:color w:val="auto"/>
            </w:rPr>
          </w:rPrChange>
        </w:rPr>
        <w:t>Minimum Price</w:t>
      </w:r>
      <w:r w:rsidR="00FF3A12" w:rsidRPr="00E7425B">
        <w:rPr>
          <w:rStyle w:val="fontstyle21"/>
          <w:rFonts w:ascii="Arial" w:hAnsi="Arial" w:cs="Arial"/>
          <w:color w:val="auto"/>
        </w:rPr>
        <w:t>(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Min</w:t>
      </w:r>
      <w:r w:rsidR="00FF3A12" w:rsidRPr="00E7425B">
        <w:rPr>
          <w:rStyle w:val="fontstyle21"/>
          <w:rFonts w:ascii="Arial" w:hAnsi="Arial" w:cs="Arial"/>
          <w:color w:val="538135" w:themeColor="accent6" w:themeShade="BF"/>
        </w:rPr>
        <w:t>_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Price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FF3A12" w:rsidRPr="00E7425B">
        <w:rPr>
          <w:rStyle w:val="fontstyle21"/>
          <w:rFonts w:ascii="Arial" w:hAnsi="Arial" w:cs="Arial"/>
          <w:color w:val="auto"/>
        </w:rPr>
        <w:t>)</w:t>
      </w:r>
      <w:r w:rsidRPr="00E7425B">
        <w:rPr>
          <w:rStyle w:val="fontstyle21"/>
          <w:rFonts w:ascii="Arial" w:hAnsi="Arial" w:cs="Arial"/>
          <w:color w:val="auto"/>
        </w:rPr>
        <w:t xml:space="preserve">, </w:t>
      </w:r>
      <w:r w:rsidR="00FF3A12" w:rsidRPr="003B6CAD">
        <w:rPr>
          <w:rStyle w:val="fontstyle21"/>
          <w:rFonts w:ascii="Arial" w:hAnsi="Arial" w:cs="Arial"/>
          <w:i/>
          <w:color w:val="auto"/>
          <w:rPrChange w:id="200" w:author="keyi" w:date="2018-02-28T18:08:00Z">
            <w:rPr>
              <w:rStyle w:val="fontstyle21"/>
              <w:rFonts w:ascii="Arial" w:hAnsi="Arial" w:cs="Arial"/>
              <w:color w:val="auto"/>
            </w:rPr>
          </w:rPrChange>
        </w:rPr>
        <w:t>Maximum Price</w:t>
      </w:r>
      <w:r w:rsidR="00FF3A12" w:rsidRPr="00E7425B">
        <w:rPr>
          <w:rStyle w:val="fontstyle21"/>
          <w:rFonts w:ascii="Arial" w:hAnsi="Arial" w:cs="Arial"/>
          <w:color w:val="auto"/>
        </w:rPr>
        <w:t>(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Max</w:t>
      </w:r>
      <w:r w:rsidR="00FF3A12" w:rsidRPr="00E7425B">
        <w:rPr>
          <w:rStyle w:val="fontstyle21"/>
          <w:rFonts w:ascii="Arial" w:hAnsi="Arial" w:cs="Arial"/>
          <w:color w:val="538135" w:themeColor="accent6" w:themeShade="BF"/>
        </w:rPr>
        <w:t>_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Price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FF3A12" w:rsidRPr="00E7425B">
        <w:rPr>
          <w:rStyle w:val="fontstyle21"/>
          <w:rFonts w:ascii="Arial" w:hAnsi="Arial" w:cs="Arial"/>
          <w:color w:val="auto"/>
        </w:rPr>
        <w:t>)</w:t>
      </w:r>
      <w:r w:rsidRPr="00E7425B">
        <w:rPr>
          <w:rStyle w:val="fontstyle21"/>
          <w:rFonts w:ascii="Arial" w:hAnsi="Arial" w:cs="Arial"/>
          <w:color w:val="auto"/>
        </w:rPr>
        <w:t xml:space="preserve">, </w:t>
      </w:r>
      <w:r w:rsidR="00FF3A12" w:rsidRPr="003B6CAD">
        <w:rPr>
          <w:rStyle w:val="fontstyle21"/>
          <w:rFonts w:ascii="Arial" w:hAnsi="Arial" w:cs="Arial"/>
          <w:i/>
          <w:color w:val="auto"/>
          <w:rPrChange w:id="201" w:author="keyi" w:date="2018-02-28T18:08:00Z">
            <w:rPr>
              <w:rStyle w:val="fontstyle21"/>
              <w:rFonts w:ascii="Arial" w:hAnsi="Arial" w:cs="Arial"/>
              <w:color w:val="auto"/>
            </w:rPr>
          </w:rPrChange>
        </w:rPr>
        <w:t>Condition</w:t>
      </w:r>
      <w:r w:rsidR="00FF3A12" w:rsidRPr="00E7425B">
        <w:rPr>
          <w:rStyle w:val="fontstyle21"/>
          <w:rFonts w:ascii="Arial" w:hAnsi="Arial" w:cs="Arial"/>
          <w:color w:val="auto"/>
        </w:rPr>
        <w:t>(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'$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>Condition</w:t>
      </w:r>
      <w:r w:rsidR="00FE0E67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FF3A12" w:rsidRPr="00E7425B">
        <w:rPr>
          <w:rStyle w:val="fontstyle21"/>
          <w:rFonts w:ascii="Arial" w:hAnsi="Arial" w:cs="Arial"/>
          <w:color w:val="auto"/>
        </w:rPr>
        <w:t>)</w:t>
      </w:r>
      <w:ins w:id="202" w:author="Jieyu You" w:date="2018-03-04T20:50:00Z">
        <w:r w:rsidR="004935BC">
          <w:rPr>
            <w:rStyle w:val="fontstyle21"/>
            <w:rFonts w:ascii="Arial" w:hAnsi="Arial" w:cs="Arial"/>
            <w:color w:val="auto"/>
          </w:rPr>
          <w:t xml:space="preserve">, where Condition is </w:t>
        </w:r>
      </w:ins>
      <w:ins w:id="203" w:author="Jieyu You" w:date="2018-03-04T20:51:00Z">
        <w:r w:rsidR="004935BC">
          <w:rPr>
            <w:rStyle w:val="fontstyle21"/>
            <w:rFonts w:ascii="Arial" w:hAnsi="Arial" w:cs="Arial"/>
            <w:color w:val="auto"/>
          </w:rPr>
          <w:t>automatically converted to integer</w:t>
        </w:r>
      </w:ins>
      <w:r w:rsidR="00FF3A12" w:rsidRPr="00E7425B">
        <w:rPr>
          <w:rStyle w:val="fontstyle21"/>
          <w:rFonts w:ascii="Arial" w:hAnsi="Arial" w:cs="Arial"/>
          <w:color w:val="auto"/>
        </w:rPr>
        <w:t>.</w:t>
      </w:r>
    </w:p>
    <w:p w14:paraId="40DEE670" w14:textId="77777777" w:rsidR="0044191A" w:rsidRPr="009449B8" w:rsidRDefault="0044191A" w:rsidP="0044191A">
      <w:pPr>
        <w:pStyle w:val="ListParagraph"/>
        <w:numPr>
          <w:ilvl w:val="0"/>
          <w:numId w:val="17"/>
        </w:numPr>
        <w:spacing w:after="0"/>
        <w:rPr>
          <w:ins w:id="204" w:author="Jieyu You" w:date="2018-03-04T19:38:00Z"/>
          <w:rStyle w:val="fontstyle21"/>
          <w:rFonts w:ascii="Arial" w:hAnsi="Arial" w:cs="Arial"/>
        </w:rPr>
      </w:pPr>
      <w:ins w:id="205" w:author="Jieyu You" w:date="2018-03-04T19:38:00Z">
        <w:r>
          <w:rPr>
            <w:rStyle w:val="fontstyle21"/>
            <w:rFonts w:ascii="Arial" w:hAnsi="Arial" w:cs="Arial"/>
            <w:color w:val="auto"/>
          </w:rPr>
          <w:t xml:space="preserve">If 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'$Min_Price'</w:t>
        </w:r>
        <w:r>
          <w:rPr>
            <w:rStyle w:val="fontstyle21"/>
            <w:rFonts w:ascii="Arial" w:hAnsi="Arial" w:cs="Arial"/>
            <w:color w:val="auto"/>
          </w:rPr>
          <w:t>&gt;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$Max_Price'</w:t>
        </w:r>
        <w:r>
          <w:rPr>
            <w:rStyle w:val="fontstyle21"/>
            <w:rFonts w:ascii="Arial" w:hAnsi="Arial" w:cs="Arial"/>
            <w:color w:val="538135" w:themeColor="accent6" w:themeShade="BF"/>
          </w:rPr>
          <w:t>:</w:t>
        </w:r>
      </w:ins>
    </w:p>
    <w:p w14:paraId="423B2B48" w14:textId="77777777" w:rsidR="0044191A" w:rsidRPr="009449B8" w:rsidRDefault="0044191A" w:rsidP="0044191A">
      <w:pPr>
        <w:pStyle w:val="ListParagraph"/>
        <w:numPr>
          <w:ilvl w:val="1"/>
          <w:numId w:val="40"/>
        </w:numPr>
        <w:spacing w:after="0"/>
        <w:rPr>
          <w:ins w:id="206" w:author="Jieyu You" w:date="2018-03-04T19:38:00Z"/>
          <w:rStyle w:val="fontstyle21"/>
          <w:rFonts w:ascii="Arial" w:hAnsi="Arial" w:cs="Arial"/>
        </w:rPr>
      </w:pPr>
      <w:ins w:id="207" w:author="Jieyu You" w:date="2018-03-04T19:38:00Z">
        <w:r>
          <w:rPr>
            <w:rStyle w:val="fontstyle21"/>
            <w:rFonts w:ascii="Arial" w:hAnsi="Arial" w:cs="Arial"/>
            <w:color w:val="auto"/>
          </w:rPr>
          <w:t>Display error message: “minimum price should not be higher than maximum price.”</w:t>
        </w:r>
      </w:ins>
    </w:p>
    <w:p w14:paraId="72F845C4" w14:textId="77777777" w:rsidR="0044191A" w:rsidRPr="009449B8" w:rsidRDefault="0044191A" w:rsidP="0044191A">
      <w:pPr>
        <w:pStyle w:val="ListParagraph"/>
        <w:numPr>
          <w:ilvl w:val="0"/>
          <w:numId w:val="40"/>
        </w:numPr>
        <w:spacing w:after="0"/>
        <w:rPr>
          <w:ins w:id="208" w:author="Jieyu You" w:date="2018-03-04T19:38:00Z"/>
          <w:rStyle w:val="fontstyle21"/>
          <w:rFonts w:ascii="Arial" w:hAnsi="Arial" w:cs="Arial"/>
        </w:rPr>
      </w:pPr>
      <w:ins w:id="209" w:author="Jieyu You" w:date="2018-03-04T19:38:00Z">
        <w:r>
          <w:rPr>
            <w:rStyle w:val="fontstyle21"/>
            <w:rFonts w:ascii="Arial" w:hAnsi="Arial" w:cs="Arial"/>
            <w:color w:val="auto"/>
          </w:rPr>
          <w:t xml:space="preserve">If </w:t>
        </w:r>
        <w:r w:rsidRPr="00E7425B">
          <w:rPr>
            <w:rStyle w:val="fontstyle21"/>
            <w:rFonts w:ascii="Arial" w:hAnsi="Arial" w:cs="Arial"/>
            <w:color w:val="538135" w:themeColor="accent6" w:themeShade="BF"/>
          </w:rPr>
          <w:t>'$Min_Price'</w:t>
        </w:r>
        <w:r>
          <w:rPr>
            <w:rStyle w:val="fontstyle21"/>
            <w:rFonts w:ascii="Arial" w:hAnsi="Arial" w:cs="Arial"/>
            <w:color w:val="auto"/>
          </w:rPr>
          <w:t>&lt;0</w:t>
        </w:r>
        <w:r>
          <w:rPr>
            <w:rStyle w:val="fontstyle21"/>
            <w:rFonts w:ascii="Arial" w:hAnsi="Arial" w:cs="Arial"/>
            <w:color w:val="538135" w:themeColor="accent6" w:themeShade="BF"/>
          </w:rPr>
          <w:t>:</w:t>
        </w:r>
      </w:ins>
    </w:p>
    <w:p w14:paraId="0FC2D7D6" w14:textId="6FC7F8EC" w:rsidR="0044191A" w:rsidRPr="0044191A" w:rsidRDefault="0044191A">
      <w:pPr>
        <w:pStyle w:val="ListParagraph"/>
        <w:numPr>
          <w:ilvl w:val="1"/>
          <w:numId w:val="40"/>
        </w:numPr>
        <w:spacing w:after="0"/>
        <w:rPr>
          <w:rStyle w:val="fontstyle21"/>
          <w:rFonts w:ascii="Arial" w:hAnsi="Arial" w:cs="Arial"/>
        </w:rPr>
        <w:pPrChange w:id="210" w:author="Jieyu You" w:date="2018-03-04T19:38:00Z">
          <w:pPr>
            <w:pStyle w:val="ListParagraph"/>
            <w:numPr>
              <w:numId w:val="17"/>
            </w:numPr>
            <w:spacing w:after="0"/>
            <w:ind w:hanging="360"/>
          </w:pPr>
        </w:pPrChange>
      </w:pPr>
      <w:ins w:id="211" w:author="Jieyu You" w:date="2018-03-04T19:38:00Z">
        <w:r>
          <w:rPr>
            <w:rStyle w:val="fontstyle21"/>
            <w:rFonts w:ascii="Arial" w:hAnsi="Arial" w:cs="Arial"/>
            <w:color w:val="auto"/>
          </w:rPr>
          <w:t>Display error message: “invalid price.”</w:t>
        </w:r>
      </w:ins>
    </w:p>
    <w:p w14:paraId="6267A832" w14:textId="6BE82663" w:rsidR="001D064F" w:rsidRPr="00E7425B" w:rsidRDefault="00463012" w:rsidP="001D064F">
      <w:pPr>
        <w:pStyle w:val="ListParagraph"/>
        <w:numPr>
          <w:ilvl w:val="0"/>
          <w:numId w:val="17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data validation is successful for </w:t>
      </w:r>
      <w:r w:rsidR="00EA0F95" w:rsidRPr="00E7425B">
        <w:rPr>
          <w:rStyle w:val="fontstyle21"/>
          <w:rFonts w:ascii="Arial" w:hAnsi="Arial" w:cs="Arial"/>
        </w:rPr>
        <w:t>all the above fields</w:t>
      </w:r>
      <w:r w:rsidRPr="00E7425B">
        <w:rPr>
          <w:rStyle w:val="fontstyle21"/>
          <w:rFonts w:ascii="Arial" w:hAnsi="Arial" w:cs="Arial"/>
        </w:rPr>
        <w:t>, then:</w:t>
      </w:r>
    </w:p>
    <w:p w14:paraId="37FCCA00" w14:textId="0A879722" w:rsidR="001D064F" w:rsidRPr="00E7425B" w:rsidRDefault="00463012" w:rsidP="001D064F">
      <w:pPr>
        <w:pStyle w:val="ListParagraph"/>
        <w:numPr>
          <w:ilvl w:val="1"/>
          <w:numId w:val="17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="00D44EB3" w:rsidRPr="00E7425B">
        <w:rPr>
          <w:rStyle w:val="fontstyle41"/>
          <w:rFonts w:ascii="Arial" w:hAnsi="Arial" w:cs="Arial"/>
        </w:rPr>
        <w:t>Search</w:t>
      </w:r>
      <w:r w:rsidRPr="00E7425B">
        <w:rPr>
          <w:rStyle w:val="fontstyle4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button is clicked:</w:t>
      </w:r>
      <w:r w:rsidR="00980B81" w:rsidRPr="00E7425B">
        <w:rPr>
          <w:rFonts w:ascii="Arial" w:hAnsi="Arial" w:cs="Arial"/>
          <w:color w:val="000000"/>
        </w:rPr>
        <w:t xml:space="preserve"> </w:t>
      </w:r>
    </w:p>
    <w:p w14:paraId="096B30F9" w14:textId="139D4879" w:rsidR="002C5023" w:rsidRPr="0081541B" w:rsidDel="0081541B" w:rsidRDefault="00FE0E67">
      <w:pPr>
        <w:pStyle w:val="ListParagraph"/>
        <w:numPr>
          <w:ilvl w:val="2"/>
          <w:numId w:val="17"/>
        </w:numPr>
        <w:spacing w:after="0"/>
        <w:rPr>
          <w:del w:id="212" w:author="Jieyu You" w:date="2018-03-04T20:01:00Z"/>
          <w:rStyle w:val="fontstyle21"/>
          <w:rFonts w:ascii="Arial" w:hAnsi="Arial" w:cs="Arial"/>
          <w:rPrChange w:id="213" w:author="Jieyu You" w:date="2018-03-04T20:01:00Z">
            <w:rPr>
              <w:del w:id="214" w:author="Jieyu You" w:date="2018-03-04T20:01:00Z"/>
              <w:rStyle w:val="fontstyle21"/>
              <w:rFonts w:ascii="Arial" w:hAnsi="Arial" w:cs="Arial"/>
              <w:color w:val="538135" w:themeColor="accent6" w:themeShade="BF"/>
            </w:rPr>
          </w:rPrChange>
        </w:rPr>
        <w:pPrChange w:id="215" w:author="Jieyu You" w:date="2018-03-04T20:01:00Z">
          <w:pPr>
            <w:pStyle w:val="ListParagraph"/>
            <w:spacing w:after="0"/>
            <w:ind w:left="1440"/>
          </w:pPr>
        </w:pPrChange>
      </w:pPr>
      <w:r w:rsidRPr="00E7425B">
        <w:rPr>
          <w:rStyle w:val="fontstyle21"/>
          <w:rFonts w:ascii="Arial" w:hAnsi="Arial" w:cs="Arial"/>
        </w:rPr>
        <w:t>Find all</w:t>
      </w:r>
      <w:r w:rsidR="00980B81" w:rsidRPr="00E7425B">
        <w:rPr>
          <w:rStyle w:val="fontstyle21"/>
          <w:rFonts w:ascii="Arial" w:hAnsi="Arial" w:cs="Arial"/>
        </w:rPr>
        <w:t xml:space="preserve"> items</w:t>
      </w:r>
      <w:r w:rsidR="002D1291" w:rsidRPr="00E7425B">
        <w:rPr>
          <w:rStyle w:val="fontstyle21"/>
          <w:rFonts w:ascii="Arial" w:hAnsi="Arial" w:cs="Arial"/>
        </w:rPr>
        <w:t xml:space="preserve"> that </w:t>
      </w:r>
      <w:r w:rsidRPr="00E7425B">
        <w:rPr>
          <w:rStyle w:val="fontstyle21"/>
          <w:rFonts w:ascii="Arial" w:hAnsi="Arial" w:cs="Arial"/>
        </w:rPr>
        <w:t xml:space="preserve">satisfy: 1, Item_Name or Description </w:t>
      </w:r>
      <w:r w:rsidR="002C5023" w:rsidRPr="00E7425B">
        <w:rPr>
          <w:rStyle w:val="fontstyle21"/>
          <w:rFonts w:ascii="Arial" w:hAnsi="Arial" w:cs="Arial"/>
        </w:rPr>
        <w:t xml:space="preserve">contains </w:t>
      </w:r>
      <w:r w:rsidR="002C5023" w:rsidRPr="00E7425B">
        <w:rPr>
          <w:rStyle w:val="fontstyle21"/>
          <w:rFonts w:ascii="Arial" w:hAnsi="Arial" w:cs="Arial"/>
          <w:color w:val="538135" w:themeColor="accent6" w:themeShade="BF"/>
        </w:rPr>
        <w:t>'</w:t>
      </w:r>
      <w:r w:rsidR="002C5023" w:rsidRPr="00E7425B">
        <w:rPr>
          <w:rStyle w:val="fontstyle21"/>
          <w:rFonts w:ascii="Arial" w:hAnsi="Arial" w:cs="Arial"/>
          <w:i/>
          <w:color w:val="538135" w:themeColor="accent6" w:themeShade="BF"/>
        </w:rPr>
        <w:t>$Keyword'</w:t>
      </w:r>
      <w:r w:rsidR="002C5023" w:rsidRPr="00E7425B">
        <w:rPr>
          <w:rStyle w:val="fontstyle21"/>
          <w:rFonts w:ascii="Arial" w:hAnsi="Arial" w:cs="Arial"/>
          <w:color w:val="auto"/>
        </w:rPr>
        <w:t>. 2, Category</w:t>
      </w:r>
      <w:ins w:id="216" w:author="microsoft" w:date="2018-03-02T11:03:00Z">
        <w:r w:rsidR="003D26D4">
          <w:rPr>
            <w:rStyle w:val="fontstyle21"/>
            <w:rFonts w:ascii="Arial" w:hAnsi="Arial" w:cs="Arial"/>
            <w:color w:val="auto"/>
          </w:rPr>
          <w:t>Name</w:t>
        </w:r>
      </w:ins>
      <w:r w:rsidR="002C5023" w:rsidRPr="00E7425B">
        <w:rPr>
          <w:rStyle w:val="fontstyle21"/>
          <w:rFonts w:ascii="Arial" w:hAnsi="Arial" w:cs="Arial"/>
          <w:color w:val="auto"/>
        </w:rPr>
        <w:t>=</w:t>
      </w:r>
      <w:r w:rsidR="002C5023" w:rsidRPr="00E7425B">
        <w:rPr>
          <w:rStyle w:val="fontstyle21"/>
          <w:rFonts w:ascii="Arial" w:hAnsi="Arial" w:cs="Arial"/>
          <w:i/>
          <w:color w:val="538135" w:themeColor="accent6" w:themeShade="BF"/>
        </w:rPr>
        <w:t>'$Category'</w:t>
      </w:r>
      <w:r w:rsidR="002C5023" w:rsidRPr="00E7425B">
        <w:rPr>
          <w:rStyle w:val="fontstyle21"/>
          <w:rFonts w:ascii="Arial" w:hAnsi="Arial" w:cs="Arial"/>
          <w:color w:val="auto"/>
        </w:rPr>
        <w:t>. 3, Condition&gt;</w:t>
      </w:r>
      <w:del w:id="217" w:author="Jieyu You" w:date="2018-03-04T20:50:00Z">
        <w:r w:rsidR="002C5023" w:rsidRPr="00E7425B" w:rsidDel="004935BC">
          <w:rPr>
            <w:rStyle w:val="fontstyle21"/>
            <w:rFonts w:ascii="Arial" w:hAnsi="Arial" w:cs="Arial"/>
            <w:i/>
            <w:color w:val="538135" w:themeColor="accent6" w:themeShade="BF"/>
          </w:rPr>
          <w:delText>'</w:delText>
        </w:r>
      </w:del>
      <w:r w:rsidR="002C5023" w:rsidRPr="00E7425B">
        <w:rPr>
          <w:rStyle w:val="fontstyle21"/>
          <w:rFonts w:ascii="Arial" w:hAnsi="Arial" w:cs="Arial"/>
          <w:i/>
          <w:color w:val="538135" w:themeColor="accent6" w:themeShade="BF"/>
        </w:rPr>
        <w:t>$Condition</w:t>
      </w:r>
      <w:del w:id="218" w:author="Jieyu You" w:date="2018-03-04T20:50:00Z">
        <w:r w:rsidR="002C5023" w:rsidRPr="00E7425B" w:rsidDel="004935BC">
          <w:rPr>
            <w:rStyle w:val="fontstyle21"/>
            <w:rFonts w:ascii="Arial" w:hAnsi="Arial" w:cs="Arial"/>
            <w:i/>
            <w:color w:val="538135" w:themeColor="accent6" w:themeShade="BF"/>
          </w:rPr>
          <w:delText>'</w:delText>
        </w:r>
      </w:del>
      <w:r w:rsidR="00FF3A12" w:rsidRPr="00E7425B">
        <w:rPr>
          <w:rStyle w:val="fontstyle21"/>
          <w:rFonts w:ascii="Arial" w:hAnsi="Arial" w:cs="Arial"/>
        </w:rPr>
        <w:t>, 4</w:t>
      </w:r>
      <w:r w:rsidR="00CB2C58" w:rsidRPr="00E7425B">
        <w:rPr>
          <w:rStyle w:val="fontstyle21"/>
          <w:rFonts w:ascii="Arial" w:hAnsi="Arial" w:cs="Arial"/>
          <w:color w:val="auto"/>
        </w:rPr>
        <w:t>, Still on sale.</w:t>
      </w:r>
      <w:r w:rsidR="0033220D">
        <w:rPr>
          <w:rStyle w:val="fontstyle21"/>
          <w:rFonts w:ascii="Arial" w:hAnsi="Arial" w:cs="Arial"/>
          <w:color w:val="auto"/>
        </w:rPr>
        <w:t xml:space="preserve"> 5, Current Bid between </w:t>
      </w:r>
      <w:r w:rsidR="0033220D" w:rsidRPr="00E7425B">
        <w:rPr>
          <w:rStyle w:val="fontstyle21"/>
          <w:rFonts w:ascii="Arial" w:hAnsi="Arial" w:cs="Arial"/>
          <w:color w:val="538135" w:themeColor="accent6" w:themeShade="BF"/>
        </w:rPr>
        <w:t>'$Min_Price'</w:t>
      </w:r>
      <w:r w:rsidR="0033220D">
        <w:rPr>
          <w:rStyle w:val="fontstyle21"/>
          <w:rFonts w:ascii="Arial" w:hAnsi="Arial" w:cs="Arial"/>
          <w:color w:val="538135" w:themeColor="accent6" w:themeShade="BF"/>
        </w:rPr>
        <w:t xml:space="preserve"> </w:t>
      </w:r>
      <w:r w:rsidR="0033220D" w:rsidRPr="0033220D">
        <w:rPr>
          <w:rStyle w:val="fontstyle21"/>
          <w:rFonts w:ascii="Arial" w:hAnsi="Arial" w:cs="Arial"/>
          <w:color w:val="auto"/>
        </w:rPr>
        <w:t>and</w:t>
      </w:r>
      <w:r w:rsidR="0033220D">
        <w:rPr>
          <w:rStyle w:val="fontstyle21"/>
          <w:rFonts w:ascii="Arial" w:hAnsi="Arial" w:cs="Arial"/>
          <w:color w:val="538135" w:themeColor="accent6" w:themeShade="BF"/>
        </w:rPr>
        <w:t xml:space="preserve"> </w:t>
      </w:r>
      <w:r w:rsidR="0033220D" w:rsidRPr="00E7425B">
        <w:rPr>
          <w:rStyle w:val="fontstyle21"/>
          <w:rFonts w:ascii="Arial" w:hAnsi="Arial" w:cs="Arial"/>
          <w:color w:val="538135" w:themeColor="accent6" w:themeShade="BF"/>
        </w:rPr>
        <w:t>'$M</w:t>
      </w:r>
      <w:r w:rsidR="0033220D">
        <w:rPr>
          <w:rStyle w:val="fontstyle21"/>
          <w:rFonts w:ascii="Arial" w:hAnsi="Arial" w:cs="Arial"/>
          <w:color w:val="538135" w:themeColor="accent6" w:themeShade="BF"/>
        </w:rPr>
        <w:t>ax</w:t>
      </w:r>
      <w:r w:rsidR="0033220D" w:rsidRPr="00E7425B">
        <w:rPr>
          <w:rStyle w:val="fontstyle21"/>
          <w:rFonts w:ascii="Arial" w:hAnsi="Arial" w:cs="Arial"/>
          <w:color w:val="538135" w:themeColor="accent6" w:themeShade="BF"/>
        </w:rPr>
        <w:t>_Price'</w:t>
      </w:r>
      <w:r w:rsidR="00E44BE8">
        <w:rPr>
          <w:rStyle w:val="fontstyle21"/>
          <w:rFonts w:ascii="Arial" w:hAnsi="Arial" w:cs="Arial"/>
          <w:color w:val="538135" w:themeColor="accent6" w:themeShade="BF"/>
        </w:rPr>
        <w:t>.</w:t>
      </w:r>
    </w:p>
    <w:p w14:paraId="13F21843" w14:textId="77777777" w:rsidR="0081541B" w:rsidRPr="00E7425B" w:rsidRDefault="0081541B" w:rsidP="00231D24">
      <w:pPr>
        <w:pStyle w:val="ListParagraph"/>
        <w:numPr>
          <w:ilvl w:val="2"/>
          <w:numId w:val="17"/>
        </w:numPr>
        <w:spacing w:after="0"/>
        <w:rPr>
          <w:ins w:id="219" w:author="Jieyu You" w:date="2018-03-04T20:01:00Z"/>
          <w:rStyle w:val="fontstyle21"/>
          <w:rFonts w:ascii="Arial" w:hAnsi="Arial" w:cs="Arial"/>
        </w:rPr>
      </w:pPr>
    </w:p>
    <w:p w14:paraId="6F8D8DEF" w14:textId="7B1B0F5B" w:rsidR="00F2460E" w:rsidDel="0081541B" w:rsidRDefault="00EC5081">
      <w:pPr>
        <w:pStyle w:val="ListParagraph"/>
        <w:numPr>
          <w:ilvl w:val="2"/>
          <w:numId w:val="17"/>
        </w:numPr>
        <w:spacing w:after="0"/>
        <w:rPr>
          <w:del w:id="220" w:author="Jieyu You" w:date="2018-03-04T20:01:00Z"/>
          <w:rStyle w:val="fontstyle21"/>
          <w:rFonts w:ascii="Arial" w:hAnsi="Arial" w:cs="Arial"/>
        </w:rPr>
        <w:pPrChange w:id="221" w:author="Jieyu You" w:date="2018-03-04T20:01:00Z">
          <w:pPr>
            <w:pStyle w:val="ListParagraph"/>
            <w:spacing w:after="0"/>
            <w:ind w:left="1440"/>
          </w:pPr>
        </w:pPrChange>
      </w:pPr>
      <w:r w:rsidRPr="0081541B">
        <w:rPr>
          <w:rStyle w:val="fontstyle21"/>
          <w:rFonts w:ascii="Arial" w:hAnsi="Arial" w:cs="Arial"/>
        </w:rPr>
        <w:t xml:space="preserve">Find </w:t>
      </w:r>
      <w:r w:rsidR="006C0F02" w:rsidRPr="0081541B">
        <w:rPr>
          <w:rStyle w:val="fontstyle21"/>
          <w:rFonts w:ascii="Arial" w:hAnsi="Arial" w:cs="Arial"/>
        </w:rPr>
        <w:t>these</w:t>
      </w:r>
      <w:r w:rsidR="007461C3" w:rsidRPr="0081541B">
        <w:rPr>
          <w:rStyle w:val="fontstyle21"/>
          <w:rFonts w:ascii="Arial" w:hAnsi="Arial" w:cs="Arial"/>
        </w:rPr>
        <w:t xml:space="preserve"> item</w:t>
      </w:r>
      <w:r w:rsidR="006C0F02" w:rsidRPr="0081541B">
        <w:rPr>
          <w:rStyle w:val="fontstyle21"/>
          <w:rFonts w:ascii="Arial" w:hAnsi="Arial" w:cs="Arial"/>
        </w:rPr>
        <w:t>s’</w:t>
      </w:r>
      <w:r w:rsidR="007461C3" w:rsidRPr="0081541B">
        <w:rPr>
          <w:rStyle w:val="fontstyle21"/>
          <w:rFonts w:ascii="Arial" w:hAnsi="Arial" w:cs="Arial"/>
        </w:rPr>
        <w:t xml:space="preserve"> </w:t>
      </w:r>
      <w:r w:rsidR="00551CC9" w:rsidRPr="0081541B">
        <w:rPr>
          <w:rStyle w:val="fontstyle21"/>
          <w:rFonts w:ascii="Arial" w:hAnsi="Arial" w:cs="Arial"/>
        </w:rPr>
        <w:t>Item</w:t>
      </w:r>
      <w:r w:rsidR="003E47DC" w:rsidRPr="0081541B">
        <w:rPr>
          <w:rStyle w:val="fontstyle21"/>
          <w:rFonts w:ascii="Arial" w:hAnsi="Arial" w:cs="Arial"/>
        </w:rPr>
        <w:t xml:space="preserve"> </w:t>
      </w:r>
      <w:r w:rsidR="00551CC9" w:rsidRPr="0081541B">
        <w:rPr>
          <w:rStyle w:val="fontstyle21"/>
          <w:rFonts w:ascii="Arial" w:hAnsi="Arial" w:cs="Arial"/>
        </w:rPr>
        <w:t>ID,</w:t>
      </w:r>
      <w:r w:rsidRPr="0081541B">
        <w:rPr>
          <w:rStyle w:val="fontstyle21"/>
          <w:rFonts w:ascii="Arial" w:hAnsi="Arial" w:cs="Arial"/>
        </w:rPr>
        <w:t xml:space="preserve"> sort them</w:t>
      </w:r>
      <w:r w:rsidRPr="0081541B">
        <w:rPr>
          <w:rFonts w:ascii="Arial" w:hAnsi="Arial" w:cs="Arial"/>
          <w:color w:val="000000"/>
          <w:rPrChange w:id="222" w:author="Jieyu You" w:date="2018-03-04T20:01:00Z">
            <w:rPr/>
          </w:rPrChange>
        </w:rPr>
        <w:t xml:space="preserve"> </w:t>
      </w:r>
      <w:r w:rsidR="001835B9" w:rsidRPr="0081541B">
        <w:rPr>
          <w:rFonts w:ascii="Arial" w:hAnsi="Arial" w:cs="Arial"/>
          <w:color w:val="000000"/>
          <w:rPrChange w:id="223" w:author="Jieyu You" w:date="2018-03-04T20:01:00Z">
            <w:rPr/>
          </w:rPrChange>
        </w:rPr>
        <w:t>with</w:t>
      </w:r>
      <w:r w:rsidRPr="0081541B">
        <w:rPr>
          <w:rFonts w:ascii="Arial" w:hAnsi="Arial" w:cs="Arial"/>
          <w:color w:val="000000"/>
          <w:rPrChange w:id="224" w:author="Jieyu You" w:date="2018-03-04T20:01:00Z">
            <w:rPr/>
          </w:rPrChange>
        </w:rPr>
        <w:t xml:space="preserve"> the</w:t>
      </w:r>
      <w:r w:rsidR="00532D54" w:rsidRPr="0081541B">
        <w:rPr>
          <w:rFonts w:ascii="Arial" w:hAnsi="Arial" w:cs="Arial"/>
          <w:color w:val="000000"/>
          <w:rPrChange w:id="225" w:author="Jieyu You" w:date="2018-03-04T20:01:00Z">
            <w:rPr/>
          </w:rPrChange>
        </w:rPr>
        <w:t>ir</w:t>
      </w:r>
      <w:r w:rsidRPr="0081541B">
        <w:rPr>
          <w:rFonts w:ascii="Arial" w:hAnsi="Arial" w:cs="Arial"/>
          <w:color w:val="000000"/>
          <w:rPrChange w:id="226" w:author="Jieyu You" w:date="2018-03-04T20:01:00Z">
            <w:rPr/>
          </w:rPrChange>
        </w:rPr>
        <w:t xml:space="preserve"> </w:t>
      </w:r>
      <w:r w:rsidR="001835B9" w:rsidRPr="0081541B">
        <w:rPr>
          <w:rFonts w:ascii="Arial" w:hAnsi="Arial" w:cs="Arial"/>
          <w:color w:val="000000"/>
          <w:rPrChange w:id="227" w:author="Jieyu You" w:date="2018-03-04T20:01:00Z">
            <w:rPr/>
          </w:rPrChange>
        </w:rPr>
        <w:t>A</w:t>
      </w:r>
      <w:r w:rsidRPr="0081541B">
        <w:rPr>
          <w:rFonts w:ascii="Arial" w:hAnsi="Arial" w:cs="Arial"/>
          <w:color w:val="000000"/>
          <w:rPrChange w:id="228" w:author="Jieyu You" w:date="2018-03-04T20:01:00Z">
            <w:rPr/>
          </w:rPrChange>
        </w:rPr>
        <w:t xml:space="preserve">uction </w:t>
      </w:r>
      <w:r w:rsidR="001835B9" w:rsidRPr="0081541B">
        <w:rPr>
          <w:rFonts w:ascii="Arial" w:hAnsi="Arial" w:cs="Arial"/>
          <w:color w:val="000000"/>
          <w:rPrChange w:id="229" w:author="Jieyu You" w:date="2018-03-04T20:01:00Z">
            <w:rPr/>
          </w:rPrChange>
        </w:rPr>
        <w:t>E</w:t>
      </w:r>
      <w:r w:rsidRPr="0081541B">
        <w:rPr>
          <w:rFonts w:ascii="Arial" w:hAnsi="Arial" w:cs="Arial"/>
          <w:color w:val="000000"/>
          <w:rPrChange w:id="230" w:author="Jieyu You" w:date="2018-03-04T20:01:00Z">
            <w:rPr/>
          </w:rPrChange>
        </w:rPr>
        <w:t xml:space="preserve">nd </w:t>
      </w:r>
      <w:r w:rsidR="001835B9" w:rsidRPr="0081541B">
        <w:rPr>
          <w:rFonts w:ascii="Arial" w:hAnsi="Arial" w:cs="Arial"/>
          <w:color w:val="000000"/>
          <w:rPrChange w:id="231" w:author="Jieyu You" w:date="2018-03-04T20:01:00Z">
            <w:rPr/>
          </w:rPrChange>
        </w:rPr>
        <w:t>Time the soonest first</w:t>
      </w:r>
      <w:r w:rsidRPr="0081541B">
        <w:rPr>
          <w:rFonts w:ascii="Arial" w:hAnsi="Arial" w:cs="Arial"/>
          <w:color w:val="000000"/>
          <w:rPrChange w:id="232" w:author="Jieyu You" w:date="2018-03-04T20:01:00Z">
            <w:rPr/>
          </w:rPrChange>
        </w:rPr>
        <w:t>. Display their Item ID,</w:t>
      </w:r>
      <w:r w:rsidR="00551CC9" w:rsidRPr="0081541B">
        <w:rPr>
          <w:rStyle w:val="fontstyle21"/>
          <w:rFonts w:ascii="Arial" w:hAnsi="Arial" w:cs="Arial"/>
        </w:rPr>
        <w:t xml:space="preserve"> </w:t>
      </w:r>
      <w:r w:rsidR="007461C3" w:rsidRPr="0081541B">
        <w:rPr>
          <w:rStyle w:val="fontstyle21"/>
          <w:rFonts w:ascii="Arial" w:hAnsi="Arial" w:cs="Arial"/>
        </w:rPr>
        <w:t>Item</w:t>
      </w:r>
      <w:r w:rsidR="003E47DC" w:rsidRPr="0081541B">
        <w:rPr>
          <w:rStyle w:val="fontstyle21"/>
          <w:rFonts w:ascii="Arial" w:hAnsi="Arial" w:cs="Arial"/>
        </w:rPr>
        <w:t xml:space="preserve"> </w:t>
      </w:r>
      <w:r w:rsidR="007461C3" w:rsidRPr="0081541B">
        <w:rPr>
          <w:rStyle w:val="fontstyle21"/>
          <w:rFonts w:ascii="Arial" w:hAnsi="Arial" w:cs="Arial"/>
        </w:rPr>
        <w:t>Name, Current</w:t>
      </w:r>
      <w:r w:rsidR="003E47DC" w:rsidRPr="0081541B">
        <w:rPr>
          <w:rStyle w:val="fontstyle21"/>
          <w:rFonts w:ascii="Arial" w:hAnsi="Arial" w:cs="Arial"/>
        </w:rPr>
        <w:t xml:space="preserve"> </w:t>
      </w:r>
      <w:r w:rsidR="007461C3" w:rsidRPr="0081541B">
        <w:rPr>
          <w:rStyle w:val="fontstyle21"/>
          <w:rFonts w:ascii="Arial" w:hAnsi="Arial" w:cs="Arial"/>
        </w:rPr>
        <w:t>Bid</w:t>
      </w:r>
      <w:r w:rsidR="00551CC9" w:rsidRPr="0081541B">
        <w:rPr>
          <w:rStyle w:val="fontstyle21"/>
          <w:rFonts w:ascii="Arial" w:hAnsi="Arial" w:cs="Arial"/>
        </w:rPr>
        <w:t>, High</w:t>
      </w:r>
      <w:r w:rsidR="003E47DC" w:rsidRPr="0081541B">
        <w:rPr>
          <w:rStyle w:val="fontstyle21"/>
          <w:rFonts w:ascii="Arial" w:hAnsi="Arial" w:cs="Arial"/>
        </w:rPr>
        <w:t xml:space="preserve"> </w:t>
      </w:r>
      <w:r w:rsidR="00551CC9" w:rsidRPr="0081541B">
        <w:rPr>
          <w:rStyle w:val="fontstyle21"/>
          <w:rFonts w:ascii="Arial" w:hAnsi="Arial" w:cs="Arial"/>
        </w:rPr>
        <w:t>Bidder, Get</w:t>
      </w:r>
      <w:r w:rsidR="003E47DC" w:rsidRPr="0081541B">
        <w:rPr>
          <w:rStyle w:val="fontstyle21"/>
          <w:rFonts w:ascii="Arial" w:hAnsi="Arial" w:cs="Arial"/>
        </w:rPr>
        <w:t xml:space="preserve"> It Now </w:t>
      </w:r>
      <w:r w:rsidR="00551CC9" w:rsidRPr="0081541B">
        <w:rPr>
          <w:rStyle w:val="fontstyle21"/>
          <w:rFonts w:ascii="Arial" w:hAnsi="Arial" w:cs="Arial"/>
        </w:rPr>
        <w:t>Price, and Auction</w:t>
      </w:r>
      <w:r w:rsidR="003E47DC" w:rsidRPr="0081541B">
        <w:rPr>
          <w:rStyle w:val="fontstyle21"/>
          <w:rFonts w:ascii="Arial" w:hAnsi="Arial" w:cs="Arial"/>
        </w:rPr>
        <w:t xml:space="preserve"> </w:t>
      </w:r>
      <w:r w:rsidR="00551CC9" w:rsidRPr="0081541B">
        <w:rPr>
          <w:rStyle w:val="fontstyle21"/>
          <w:rFonts w:ascii="Arial" w:hAnsi="Arial" w:cs="Arial"/>
        </w:rPr>
        <w:t>En</w:t>
      </w:r>
      <w:r w:rsidR="003E47DC" w:rsidRPr="0081541B">
        <w:rPr>
          <w:rStyle w:val="fontstyle21"/>
          <w:rFonts w:ascii="Arial" w:hAnsi="Arial" w:cs="Arial"/>
        </w:rPr>
        <w:t>d</w:t>
      </w:r>
      <w:r w:rsidR="00532D54" w:rsidRPr="0081541B">
        <w:rPr>
          <w:rStyle w:val="fontstyle21"/>
          <w:rFonts w:ascii="Arial" w:hAnsi="Arial" w:cs="Arial"/>
        </w:rPr>
        <w:t xml:space="preserve"> </w:t>
      </w:r>
      <w:r w:rsidR="001835B9" w:rsidRPr="0081541B">
        <w:rPr>
          <w:rStyle w:val="fontstyle21"/>
          <w:rFonts w:ascii="Arial" w:hAnsi="Arial" w:cs="Arial"/>
        </w:rPr>
        <w:t>Time.</w:t>
      </w:r>
    </w:p>
    <w:p w14:paraId="08C0A376" w14:textId="161D479F" w:rsidR="006F0C2B" w:rsidRPr="0081541B" w:rsidRDefault="00ED0BC2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color w:val="000000"/>
          <w:rPrChange w:id="233" w:author="Jieyu You" w:date="2018-03-04T20:02:00Z">
            <w:rPr>
              <w:bdr w:val="single" w:sz="4" w:space="0" w:color="auto"/>
            </w:rPr>
          </w:rPrChange>
        </w:rPr>
        <w:pPrChange w:id="234" w:author="Jieyu You" w:date="2018-03-04T20:02:00Z">
          <w:pPr>
            <w:pStyle w:val="ListParagraph"/>
            <w:spacing w:after="0"/>
            <w:ind w:left="1440"/>
          </w:pPr>
        </w:pPrChange>
      </w:pPr>
      <w:ins w:id="235" w:author="ChloeXue" w:date="2018-03-03T19:41:00Z">
        <w:del w:id="236" w:author="Jieyu You" w:date="2018-03-04T19:50:00Z">
          <w:r w:rsidDel="009E67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60AD7E2" wp14:editId="6A26B8F4">
                    <wp:simplePos x="0" y="0"/>
                    <wp:positionH relativeFrom="column">
                      <wp:posOffset>409534</wp:posOffset>
                    </wp:positionH>
                    <wp:positionV relativeFrom="paragraph">
                      <wp:posOffset>229573</wp:posOffset>
                    </wp:positionV>
                    <wp:extent cx="5134381" cy="5190679"/>
                    <wp:effectExtent l="0" t="0" r="28575" b="10160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4381" cy="5190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FEFA60" id="Rectangle 14" o:spid="_x0000_s1026" style="position:absolute;margin-left:32.25pt;margin-top:18.1pt;width:404.3pt;height:40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ijlgIAAIc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" filled="f" strokecolor="black [3213]" strokeweight="1pt"/>
                </w:pict>
              </mc:Fallback>
            </mc:AlternateContent>
          </w:r>
        </w:del>
      </w:ins>
    </w:p>
    <w:bookmarkStart w:id="237" w:name="_Hlk507838105"/>
    <w:p w14:paraId="4E446F64" w14:textId="44D74007" w:rsidR="009E6763" w:rsidRPr="009449B8" w:rsidRDefault="001C6C75">
      <w:pPr>
        <w:pStyle w:val="ListParagraph"/>
        <w:spacing w:after="0"/>
        <w:ind w:left="1152"/>
        <w:rPr>
          <w:ins w:id="238" w:author="Jieyu You" w:date="2018-03-04T19:51:00Z"/>
          <w:rFonts w:ascii="Arial" w:hAnsi="Arial" w:cs="Arial"/>
          <w:color w:val="000000"/>
          <w:sz w:val="36"/>
          <w:szCs w:val="36"/>
        </w:rPr>
        <w:pPrChange w:id="239" w:author="Jieyu You" w:date="2018-03-04T20:03:00Z">
          <w:pPr>
            <w:pStyle w:val="ListParagraph"/>
            <w:spacing w:after="0"/>
            <w:ind w:left="1440"/>
          </w:pPr>
        </w:pPrChange>
      </w:pPr>
      <w:ins w:id="240" w:author="Jieyu You" w:date="2018-03-04T20:03:00Z">
        <w:r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02E711C5" wp14:editId="1C2A1C15">
                  <wp:simplePos x="0" y="0"/>
                  <wp:positionH relativeFrom="margin">
                    <wp:posOffset>606287</wp:posOffset>
                  </wp:positionH>
                  <wp:positionV relativeFrom="paragraph">
                    <wp:posOffset>2485</wp:posOffset>
                  </wp:positionV>
                  <wp:extent cx="4638148" cy="1470991"/>
                  <wp:effectExtent l="0" t="0" r="10160" b="15240"/>
                  <wp:wrapNone/>
                  <wp:docPr id="35" name="Rectangle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638148" cy="14709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A73FE1" id="Rectangle 35" o:spid="_x0000_s1026" style="position:absolute;margin-left:47.75pt;margin-top:.2pt;width:365.2pt;height:115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" filled="f" strokecolor="black [3213]" strokeweight="1pt">
                  <w10:wrap anchorx="margin"/>
                </v:rect>
              </w:pict>
            </mc:Fallback>
          </mc:AlternateContent>
        </w:r>
      </w:ins>
      <w:ins w:id="241" w:author="Jieyu You" w:date="2018-03-04T19:51:00Z">
        <w:r w:rsidR="009E6763" w:rsidRPr="009449B8">
          <w:rPr>
            <w:rFonts w:ascii="Arial" w:hAnsi="Arial" w:cs="Arial"/>
            <w:color w:val="000000"/>
            <w:sz w:val="36"/>
            <w:szCs w:val="36"/>
          </w:rPr>
          <w:t>SELECT I.ItemID, I.ItemName, B.Price, B.UserName, I.GetNowPrice, I.AuctionEnd</w:t>
        </w:r>
      </w:ins>
    </w:p>
    <w:p w14:paraId="32724079" w14:textId="443C5A08" w:rsidR="009E6763" w:rsidRPr="009449B8" w:rsidRDefault="008D5A9F">
      <w:pPr>
        <w:pStyle w:val="ListParagraph"/>
        <w:spacing w:after="0"/>
        <w:ind w:left="1152"/>
        <w:rPr>
          <w:ins w:id="242" w:author="Jieyu You" w:date="2018-03-04T19:51:00Z"/>
          <w:rFonts w:ascii="Arial" w:hAnsi="Arial" w:cs="Arial"/>
          <w:color w:val="000000"/>
          <w:sz w:val="36"/>
          <w:szCs w:val="36"/>
        </w:rPr>
        <w:pPrChange w:id="243" w:author="Jieyu You" w:date="2018-03-04T20:03:00Z">
          <w:pPr>
            <w:pStyle w:val="ListParagraph"/>
            <w:spacing w:after="0"/>
            <w:ind w:left="1440"/>
          </w:pPr>
        </w:pPrChange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7FA2D" wp14:editId="5F45AAFF">
                <wp:simplePos x="0" y="0"/>
                <wp:positionH relativeFrom="column">
                  <wp:posOffset>135172</wp:posOffset>
                </wp:positionH>
                <wp:positionV relativeFrom="paragraph">
                  <wp:posOffset>885107</wp:posOffset>
                </wp:positionV>
                <wp:extent cx="5231958" cy="45719"/>
                <wp:effectExtent l="0" t="0" r="2603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B8153" id="Rectangle 33" o:spid="_x0000_s1026" style="position:absolute;margin-left:10.65pt;margin-top:69.7pt;width:411.95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" fillcolor="white [3212]" strokecolor="white [3212]" strokeweight="1pt"/>
            </w:pict>
          </mc:Fallback>
        </mc:AlternateContent>
      </w:r>
      <w:ins w:id="244" w:author="Jieyu You" w:date="2018-03-04T19:51:00Z">
        <w:r w:rsidR="009E6763" w:rsidRPr="009449B8">
          <w:rPr>
            <w:rFonts w:ascii="Arial" w:hAnsi="Arial" w:cs="Arial"/>
            <w:color w:val="000000"/>
            <w:sz w:val="36"/>
            <w:szCs w:val="36"/>
          </w:rPr>
          <w:t xml:space="preserve">FROM </w:t>
        </w:r>
        <w:r w:rsidR="009E6763" w:rsidRPr="009449B8">
          <w:rPr>
            <w:rFonts w:ascii="Arial" w:hAnsi="Arial" w:cs="Arial"/>
            <w:color w:val="2E74B5" w:themeColor="accent5" w:themeShade="BF"/>
            <w:sz w:val="36"/>
            <w:szCs w:val="36"/>
          </w:rPr>
          <w:t xml:space="preserve">Items </w:t>
        </w:r>
        <w:r w:rsidR="009E6763" w:rsidRPr="009449B8">
          <w:rPr>
            <w:rFonts w:ascii="Arial" w:hAnsi="Arial" w:cs="Arial"/>
            <w:color w:val="000000"/>
            <w:sz w:val="36"/>
            <w:szCs w:val="36"/>
          </w:rPr>
          <w:t xml:space="preserve">I LEFT JOIN </w:t>
        </w:r>
        <w:r w:rsidR="009E6763" w:rsidRPr="009449B8">
          <w:rPr>
            <w:rFonts w:ascii="Arial" w:hAnsi="Arial" w:cs="Arial"/>
            <w:color w:val="2E74B5" w:themeColor="accent5" w:themeShade="BF"/>
            <w:sz w:val="36"/>
            <w:szCs w:val="36"/>
          </w:rPr>
          <w:t>Bids</w:t>
        </w:r>
        <w:r w:rsidR="009E6763" w:rsidRPr="009449B8">
          <w:rPr>
            <w:rFonts w:ascii="Arial" w:hAnsi="Arial" w:cs="Arial"/>
            <w:color w:val="000000"/>
            <w:sz w:val="36"/>
            <w:szCs w:val="36"/>
          </w:rPr>
          <w:t xml:space="preserve"> B ON I.ItemID=B.ItemID</w:t>
        </w:r>
      </w:ins>
      <w:ins w:id="245" w:author="Jieyu You" w:date="2018-03-04T20:04:00Z">
        <w:r w:rsidR="007D4833">
          <w:rPr>
            <w:rFonts w:ascii="Arial" w:hAnsi="Arial" w:cs="Arial"/>
            <w:color w:val="000000"/>
            <w:sz w:val="36"/>
            <w:szCs w:val="36"/>
          </w:rPr>
          <w:t xml:space="preserve"> LEFT JOIN `</w:t>
        </w:r>
        <w:r w:rsidR="007D4833" w:rsidRPr="007D4833">
          <w:rPr>
            <w:rFonts w:ascii="Arial" w:hAnsi="Arial" w:cs="Arial"/>
            <w:color w:val="2E74B5" w:themeColor="accent5" w:themeShade="BF"/>
            <w:sz w:val="36"/>
            <w:szCs w:val="36"/>
            <w:rPrChange w:id="246" w:author="Jieyu You" w:date="2018-03-04T20:05:00Z">
              <w:rPr>
                <w:rFonts w:ascii="Arial" w:hAnsi="Arial" w:cs="Arial"/>
                <w:color w:val="000000"/>
                <w:sz w:val="36"/>
                <w:szCs w:val="36"/>
              </w:rPr>
            </w:rPrChange>
          </w:rPr>
          <w:t xml:space="preserve">Condition` </w:t>
        </w:r>
        <w:r w:rsidR="007D4833">
          <w:rPr>
            <w:rFonts w:ascii="Arial" w:hAnsi="Arial" w:cs="Arial"/>
            <w:color w:val="000000"/>
            <w:sz w:val="36"/>
            <w:szCs w:val="36"/>
          </w:rPr>
          <w:t>C ON I.`Condition`=C.`Condition`</w:t>
        </w:r>
      </w:ins>
    </w:p>
    <w:p w14:paraId="64202012" w14:textId="38395FD9" w:rsidR="009E6763" w:rsidRPr="009449B8" w:rsidRDefault="008D5A9F">
      <w:pPr>
        <w:pStyle w:val="ListParagraph"/>
        <w:spacing w:after="0"/>
        <w:ind w:left="1152"/>
        <w:rPr>
          <w:ins w:id="247" w:author="Jieyu You" w:date="2018-03-04T19:51:00Z"/>
          <w:rStyle w:val="fontstyle21"/>
          <w:rFonts w:ascii="Arial" w:hAnsi="Arial" w:cs="Arial"/>
          <w:i/>
          <w:color w:val="538135" w:themeColor="accent6" w:themeShade="BF"/>
          <w:sz w:val="36"/>
          <w:szCs w:val="36"/>
        </w:rPr>
        <w:pPrChange w:id="248" w:author="Jieyu You" w:date="2018-03-04T20:03:00Z">
          <w:pPr>
            <w:pStyle w:val="ListParagraph"/>
            <w:spacing w:after="0"/>
            <w:ind w:left="1440"/>
          </w:pPr>
        </w:pPrChange>
      </w:pPr>
      <w:ins w:id="249" w:author="Jieyu You" w:date="2018-03-04T20:06:00Z">
        <w:r>
          <w:rPr>
            <w:rFonts w:ascii="Arial" w:hAnsi="Arial" w:cs="Arial"/>
            <w:noProof/>
            <w:color w:val="000000"/>
            <w:sz w:val="36"/>
            <w:szCs w:val="36"/>
          </w:rPr>
          <w:lastRenderedPageBreak/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A75D570" wp14:editId="3F3F7D73">
                  <wp:simplePos x="0" y="0"/>
                  <wp:positionH relativeFrom="margin">
                    <wp:posOffset>638092</wp:posOffset>
                  </wp:positionH>
                  <wp:positionV relativeFrom="paragraph">
                    <wp:posOffset>-55660</wp:posOffset>
                  </wp:positionV>
                  <wp:extent cx="4326890" cy="2886323"/>
                  <wp:effectExtent l="0" t="0" r="16510" b="28575"/>
                  <wp:wrapNone/>
                  <wp:docPr id="36" name="Rectangle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26890" cy="28863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B17883" id="Rectangle 36" o:spid="_x0000_s1026" style="position:absolute;margin-left:50.25pt;margin-top:-4.4pt;width:340.7pt;height:22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" filled="f" strokecolor="black [3213]" strokeweight="1pt">
                  <w10:wrap anchorx="margin"/>
                </v:rect>
              </w:pict>
            </mc:Fallback>
          </mc:AlternateContent>
        </w:r>
      </w:ins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E94E53" wp14:editId="5E602C7C">
                <wp:simplePos x="0" y="0"/>
                <wp:positionH relativeFrom="margin">
                  <wp:align>right</wp:align>
                </wp:positionH>
                <wp:positionV relativeFrom="paragraph">
                  <wp:posOffset>-100744</wp:posOffset>
                </wp:positionV>
                <wp:extent cx="5231958" cy="45719"/>
                <wp:effectExtent l="0" t="0" r="2603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285CD" id="Rectangle 34" o:spid="_x0000_s1026" style="position:absolute;margin-left:360.75pt;margin-top:-7.95pt;width:411.95pt;height:3.6pt;z-index:2517248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" fillcolor="white [3212]" strokecolor="white [3212]" strokeweight="1pt">
                <w10:wrap anchorx="margin"/>
              </v:rect>
            </w:pict>
          </mc:Fallback>
        </mc:AlternateContent>
      </w:r>
      <w:ins w:id="250" w:author="Jieyu You" w:date="2018-03-04T19:51:00Z">
        <w:r w:rsidR="009E6763" w:rsidRPr="009449B8">
          <w:rPr>
            <w:rFonts w:ascii="Arial" w:hAnsi="Arial" w:cs="Arial"/>
            <w:color w:val="000000"/>
            <w:sz w:val="36"/>
            <w:szCs w:val="36"/>
          </w:rPr>
          <w:t xml:space="preserve">WHERE I.ItemID=B.ItemID AND </w:t>
        </w:r>
      </w:ins>
      <w:ins w:id="251" w:author="Jieyu You" w:date="2018-03-04T20:02:00Z">
        <w:r w:rsidR="0081541B" w:rsidRPr="009449B8">
          <w:rPr>
            <w:rFonts w:ascii="Arial" w:hAnsi="Arial" w:cs="Arial"/>
            <w:color w:val="000000"/>
            <w:sz w:val="36"/>
            <w:szCs w:val="36"/>
          </w:rPr>
          <w:t xml:space="preserve"> </w:t>
        </w:r>
      </w:ins>
      <w:ins w:id="252" w:author="Jieyu You" w:date="2018-03-04T19:51:00Z">
        <w:r w:rsidR="009E6763" w:rsidRPr="009449B8">
          <w:rPr>
            <w:rFonts w:ascii="Arial" w:hAnsi="Arial" w:cs="Arial"/>
            <w:color w:val="000000"/>
            <w:sz w:val="36"/>
            <w:szCs w:val="36"/>
          </w:rPr>
          <w:t xml:space="preserve">(I.Description LIKE </w:t>
        </w:r>
        <w:r w:rsidR="009E6763" w:rsidRPr="009449B8">
          <w:rPr>
            <w:rStyle w:val="fontstyle21"/>
            <w:rFonts w:ascii="Arial" w:hAnsi="Arial" w:cs="Arial"/>
            <w:i/>
            <w:color w:val="auto"/>
            <w:sz w:val="36"/>
            <w:szCs w:val="36"/>
          </w:rPr>
          <w:t>'%</w:t>
        </w:r>
        <w:r w:rsidR="008B443F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>$Keyword</w:t>
        </w:r>
        <w:r w:rsidR="009E6763" w:rsidRPr="009449B8">
          <w:rPr>
            <w:rStyle w:val="fontstyle21"/>
            <w:rFonts w:ascii="Arial" w:hAnsi="Arial" w:cs="Arial"/>
            <w:i/>
            <w:color w:val="auto"/>
            <w:sz w:val="36"/>
            <w:szCs w:val="36"/>
          </w:rPr>
          <w:t>%'</w:t>
        </w:r>
        <w:r w:rsidR="009E6763"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 xml:space="preserve"> OR I.ItemName LIKE </w:t>
        </w:r>
        <w:r w:rsidR="009E6763" w:rsidRPr="009449B8">
          <w:rPr>
            <w:rStyle w:val="fontstyle21"/>
            <w:rFonts w:ascii="Arial" w:hAnsi="Arial" w:cs="Arial"/>
            <w:i/>
            <w:color w:val="auto"/>
            <w:sz w:val="36"/>
            <w:szCs w:val="36"/>
          </w:rPr>
          <w:t>'%</w:t>
        </w:r>
        <w:r w:rsidR="008B443F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>$Keyword</w:t>
        </w:r>
        <w:r w:rsidR="009E6763" w:rsidRPr="009449B8">
          <w:rPr>
            <w:rStyle w:val="fontstyle21"/>
            <w:rFonts w:ascii="Arial" w:hAnsi="Arial" w:cs="Arial"/>
            <w:i/>
            <w:color w:val="auto"/>
            <w:sz w:val="36"/>
            <w:szCs w:val="36"/>
          </w:rPr>
          <w:t>%'</w:t>
        </w:r>
        <w:r w:rsidR="009E6763" w:rsidRPr="009449B8">
          <w:rPr>
            <w:rFonts w:ascii="Arial" w:hAnsi="Arial" w:cs="Arial"/>
            <w:sz w:val="36"/>
            <w:szCs w:val="36"/>
          </w:rPr>
          <w:t>) AND I.Category=</w:t>
        </w:r>
        <w:r w:rsidR="009E6763" w:rsidRPr="009449B8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>'$Category'</w:t>
        </w:r>
        <w:r w:rsidR="009E6763"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 xml:space="preserve"> AND I.</w:t>
        </w:r>
      </w:ins>
      <w:ins w:id="253" w:author="Jieyu You" w:date="2018-03-04T20:12:00Z">
        <w:r w:rsidR="007F476D">
          <w:rPr>
            <w:rStyle w:val="fontstyle21"/>
            <w:rFonts w:ascii="Arial" w:hAnsi="Arial" w:cs="Arial"/>
            <w:color w:val="auto"/>
            <w:sz w:val="36"/>
            <w:szCs w:val="36"/>
          </w:rPr>
          <w:t>`Level`</w:t>
        </w:r>
      </w:ins>
      <w:ins w:id="254" w:author="Jieyu You" w:date="2018-03-04T19:51:00Z">
        <w:r w:rsidR="009E6763"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>&gt;</w:t>
        </w:r>
      </w:ins>
      <w:ins w:id="255" w:author="Jieyu You" w:date="2018-03-04T21:11:00Z">
        <w:r w:rsidR="00CB7F9B">
          <w:rPr>
            <w:rStyle w:val="fontstyle21"/>
            <w:rFonts w:ascii="Arial" w:hAnsi="Arial" w:cs="Arial"/>
            <w:color w:val="auto"/>
            <w:sz w:val="36"/>
            <w:szCs w:val="36"/>
          </w:rPr>
          <w:t>=</w:t>
        </w:r>
      </w:ins>
      <w:ins w:id="256" w:author="Jieyu You" w:date="2018-03-04T19:51:00Z">
        <w:r w:rsidR="009E6763" w:rsidRPr="009449B8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 xml:space="preserve">$Condition </w:t>
        </w:r>
        <w:r w:rsidR="009E6763"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>AND</w:t>
        </w:r>
        <w:r w:rsidR="009E6763" w:rsidRPr="009449B8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 xml:space="preserve"> </w:t>
        </w:r>
        <w:r w:rsidR="009E6763"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>NOW()&lt;I.AuctionEnd</w:t>
        </w:r>
      </w:ins>
    </w:p>
    <w:p w14:paraId="3F7B42A2" w14:textId="1C3C501F" w:rsidR="009E6763" w:rsidRPr="009449B8" w:rsidRDefault="009E6763">
      <w:pPr>
        <w:pStyle w:val="ListParagraph"/>
        <w:spacing w:after="0"/>
        <w:ind w:left="1152"/>
        <w:rPr>
          <w:ins w:id="257" w:author="Jieyu You" w:date="2018-03-04T19:51:00Z"/>
          <w:rFonts w:ascii="Arial" w:hAnsi="Arial" w:cs="Arial"/>
          <w:color w:val="000000"/>
          <w:sz w:val="36"/>
          <w:szCs w:val="36"/>
        </w:rPr>
        <w:pPrChange w:id="258" w:author="Jieyu You" w:date="2018-03-04T20:03:00Z">
          <w:pPr>
            <w:pStyle w:val="ListParagraph"/>
            <w:spacing w:after="0"/>
            <w:ind w:left="1440"/>
          </w:pPr>
        </w:pPrChange>
      </w:pPr>
      <w:ins w:id="259" w:author="Jieyu You" w:date="2018-03-04T19:51:00Z">
        <w:r w:rsidRPr="009449B8">
          <w:rPr>
            <w:rFonts w:ascii="Arial" w:hAnsi="Arial" w:cs="Arial"/>
            <w:color w:val="000000"/>
            <w:sz w:val="36"/>
            <w:szCs w:val="36"/>
          </w:rPr>
          <w:t>GROUP BY I.ItemsID</w:t>
        </w:r>
      </w:ins>
    </w:p>
    <w:p w14:paraId="76B8107F" w14:textId="469BCA28" w:rsidR="009E6763" w:rsidRPr="009449B8" w:rsidRDefault="009E6763">
      <w:pPr>
        <w:pStyle w:val="ListParagraph"/>
        <w:spacing w:after="0"/>
        <w:ind w:left="1152"/>
        <w:rPr>
          <w:ins w:id="260" w:author="Jieyu You" w:date="2018-03-04T19:51:00Z"/>
          <w:rStyle w:val="fontstyle21"/>
          <w:rFonts w:ascii="Arial" w:hAnsi="Arial" w:cs="Arial"/>
          <w:color w:val="auto"/>
          <w:sz w:val="36"/>
          <w:szCs w:val="36"/>
        </w:rPr>
        <w:pPrChange w:id="261" w:author="Jieyu You" w:date="2018-03-04T20:03:00Z">
          <w:pPr>
            <w:pStyle w:val="ListParagraph"/>
            <w:spacing w:after="0"/>
            <w:ind w:left="1440"/>
          </w:pPr>
        </w:pPrChange>
      </w:pPr>
      <w:ins w:id="262" w:author="Jieyu You" w:date="2018-03-04T19:51:00Z">
        <w:r w:rsidRPr="009449B8">
          <w:rPr>
            <w:rFonts w:ascii="Arial" w:hAnsi="Arial" w:cs="Arial"/>
            <w:color w:val="000000"/>
            <w:sz w:val="36"/>
            <w:szCs w:val="36"/>
          </w:rPr>
          <w:t xml:space="preserve">HAVING </w:t>
        </w:r>
        <w:r w:rsidR="00BE4ABE">
          <w:rPr>
            <w:rFonts w:ascii="Arial" w:hAnsi="Arial" w:cs="Arial"/>
            <w:color w:val="000000"/>
            <w:sz w:val="36"/>
            <w:szCs w:val="36"/>
          </w:rPr>
          <w:t>IFNULL(</w:t>
        </w:r>
        <w:r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>MAX(Price)</w:t>
        </w:r>
      </w:ins>
      <w:ins w:id="263" w:author="Jieyu You" w:date="2018-03-04T21:14:00Z">
        <w:r w:rsidR="00BE4ABE">
          <w:rPr>
            <w:rStyle w:val="fontstyle21"/>
            <w:rFonts w:ascii="Arial" w:hAnsi="Arial" w:cs="Arial"/>
            <w:color w:val="auto"/>
            <w:sz w:val="36"/>
            <w:szCs w:val="36"/>
          </w:rPr>
          <w:t>,</w:t>
        </w:r>
      </w:ins>
      <w:ins w:id="264" w:author="Jieyu You" w:date="2018-03-04T21:15:00Z">
        <w:r w:rsidR="00BE4ABE">
          <w:rPr>
            <w:rStyle w:val="fontstyle21"/>
            <w:rFonts w:ascii="Arial" w:hAnsi="Arial" w:cs="Arial"/>
            <w:color w:val="auto"/>
            <w:sz w:val="36"/>
            <w:szCs w:val="36"/>
          </w:rPr>
          <w:t xml:space="preserve"> </w:t>
        </w:r>
      </w:ins>
      <w:ins w:id="265" w:author="Jieyu You" w:date="2018-03-04T21:14:00Z">
        <w:r w:rsidR="00BE4ABE">
          <w:rPr>
            <w:rStyle w:val="fontstyle21"/>
            <w:rFonts w:ascii="Arial" w:hAnsi="Arial" w:cs="Arial"/>
            <w:color w:val="auto"/>
            <w:sz w:val="36"/>
            <w:szCs w:val="36"/>
          </w:rPr>
          <w:t>StartBid)</w:t>
        </w:r>
      </w:ins>
      <w:ins w:id="266" w:author="Jieyu You" w:date="2018-03-04T19:51:00Z">
        <w:r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 xml:space="preserve"> BETWEEN </w:t>
        </w:r>
        <w:r w:rsidRPr="009449B8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 xml:space="preserve">$MinPrice </w:t>
        </w:r>
        <w:r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 xml:space="preserve">AND </w:t>
        </w:r>
        <w:r w:rsidR="00ED59A5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>$MaxPrice</w:t>
        </w:r>
        <w:r w:rsidRPr="009449B8">
          <w:rPr>
            <w:rStyle w:val="fontstyle21"/>
            <w:rFonts w:ascii="Arial" w:hAnsi="Arial" w:cs="Arial"/>
            <w:color w:val="auto"/>
            <w:sz w:val="36"/>
            <w:szCs w:val="36"/>
          </w:rPr>
          <w:t xml:space="preserve"> </w:t>
        </w:r>
      </w:ins>
    </w:p>
    <w:p w14:paraId="1D8E1C12" w14:textId="054779C5" w:rsidR="00A60AB3" w:rsidRDefault="00A60AB3">
      <w:pPr>
        <w:pStyle w:val="ListParagraph"/>
        <w:rPr>
          <w:ins w:id="267" w:author="Jieyu You" w:date="2018-03-04T20:08:00Z"/>
          <w:rFonts w:ascii="Arial" w:hAnsi="Arial" w:cs="Arial"/>
          <w:sz w:val="36"/>
          <w:szCs w:val="36"/>
        </w:rPr>
        <w:pPrChange w:id="268" w:author="Jieyu You" w:date="2018-03-04T20:08:00Z">
          <w:pPr/>
        </w:pPrChange>
      </w:pPr>
      <w:ins w:id="269" w:author="Jieyu You" w:date="2018-03-04T20:08:00Z">
        <w:r>
          <w:rPr>
            <w:rFonts w:ascii="Arial" w:hAnsi="Arial" w:cs="Arial"/>
            <w:sz w:val="36"/>
            <w:szCs w:val="36"/>
          </w:rPr>
          <w:t xml:space="preserve">    </w:t>
        </w:r>
      </w:ins>
      <w:ins w:id="270" w:author="Jieyu You" w:date="2018-03-04T19:51:00Z">
        <w:r w:rsidR="009E6763" w:rsidRPr="009449B8">
          <w:rPr>
            <w:rFonts w:ascii="Arial" w:hAnsi="Arial" w:cs="Arial"/>
            <w:sz w:val="36"/>
            <w:szCs w:val="36"/>
          </w:rPr>
          <w:t>ORDER BY AuctionEnd DESC;</w:t>
        </w:r>
      </w:ins>
    </w:p>
    <w:p w14:paraId="6F78C9B4" w14:textId="014A6194" w:rsidR="005014D1" w:rsidRPr="00A60AB3" w:rsidDel="005014D1" w:rsidRDefault="005014D1">
      <w:pPr>
        <w:pStyle w:val="ListParagraph"/>
        <w:spacing w:after="0"/>
        <w:ind w:left="1152"/>
        <w:rPr>
          <w:del w:id="271" w:author="Jieyu You" w:date="2018-03-04T19:44:00Z"/>
          <w:moveTo w:id="272" w:author="Jieyu You" w:date="2018-03-04T19:43:00Z"/>
          <w:rStyle w:val="fontstyle21"/>
          <w:rFonts w:ascii="Arial" w:hAnsi="Arial" w:cs="Arial"/>
          <w:sz w:val="36"/>
          <w:szCs w:val="36"/>
          <w:rPrChange w:id="273" w:author="Jieyu You" w:date="2018-03-04T20:08:00Z">
            <w:rPr>
              <w:del w:id="274" w:author="Jieyu You" w:date="2018-03-04T19:44:00Z"/>
              <w:moveTo w:id="275" w:author="Jieyu You" w:date="2018-03-04T19:43:00Z"/>
              <w:rStyle w:val="fontstyle21"/>
              <w:rFonts w:ascii="Arial" w:hAnsi="Arial"/>
              <w:color w:val="auto"/>
              <w:sz w:val="36"/>
              <w:szCs w:val="36"/>
            </w:rPr>
          </w:rPrChange>
        </w:rPr>
        <w:pPrChange w:id="276" w:author="Jieyu You" w:date="2018-03-04T20:08:00Z">
          <w:pPr>
            <w:pStyle w:val="ListParagraph"/>
            <w:spacing w:after="0"/>
            <w:ind w:left="1440"/>
          </w:pPr>
        </w:pPrChange>
      </w:pPr>
      <w:moveToRangeStart w:id="277" w:author="Jieyu You" w:date="2018-03-04T19:43:00Z" w:name="move507955934"/>
      <w:moveTo w:id="278" w:author="Jieyu You" w:date="2018-03-04T19:43:00Z">
        <w:del w:id="279" w:author="Jieyu You" w:date="2018-03-04T19:45:00Z">
          <w:r w:rsidRPr="005014D1" w:rsidDel="005014D1">
            <w:rPr>
              <w:rStyle w:val="fontstyle21"/>
              <w:rFonts w:ascii="Arial" w:hAnsi="Arial"/>
              <w:color w:val="auto"/>
              <w:sz w:val="36"/>
              <w:szCs w:val="36"/>
            </w:rPr>
            <w:delText xml:space="preserve">SELECT * </w:delText>
          </w:r>
        </w:del>
      </w:moveTo>
    </w:p>
    <w:p w14:paraId="07DF0005" w14:textId="19EF85DF" w:rsidR="005014D1" w:rsidDel="005014D1" w:rsidRDefault="005014D1">
      <w:pPr>
        <w:pStyle w:val="ListParagraph"/>
        <w:rPr>
          <w:del w:id="280" w:author="Jieyu You" w:date="2018-03-04T19:45:00Z"/>
          <w:rStyle w:val="fontstyle21"/>
          <w:rFonts w:ascii="Arial" w:hAnsi="Arial"/>
          <w:color w:val="auto"/>
          <w:sz w:val="36"/>
          <w:szCs w:val="36"/>
        </w:rPr>
        <w:pPrChange w:id="281" w:author="Jieyu You" w:date="2018-03-04T20:08:00Z">
          <w:pPr>
            <w:pStyle w:val="ListParagraph"/>
            <w:spacing w:after="0"/>
            <w:ind w:left="1080"/>
          </w:pPr>
        </w:pPrChange>
      </w:pPr>
      <w:moveTo w:id="282" w:author="Jieyu You" w:date="2018-03-04T19:43:00Z">
        <w:del w:id="283" w:author="Jieyu You" w:date="2018-03-04T19:44:00Z">
          <w:r w:rsidRPr="005014D1" w:rsidDel="005014D1">
            <w:rPr>
              <w:rStyle w:val="fontstyle21"/>
              <w:rFonts w:ascii="Arial" w:hAnsi="Arial"/>
              <w:color w:val="auto"/>
              <w:sz w:val="36"/>
              <w:szCs w:val="36"/>
            </w:rPr>
            <w:delText xml:space="preserve">FROM </w:delText>
          </w:r>
        </w:del>
        <w:del w:id="284" w:author="Jieyu You" w:date="2018-03-04T19:43:00Z">
          <w:r w:rsidRPr="005014D1" w:rsidDel="005014D1">
            <w:rPr>
              <w:rStyle w:val="fontstyle21"/>
              <w:rFonts w:ascii="Arial" w:hAnsi="Arial"/>
              <w:color w:val="auto"/>
              <w:sz w:val="36"/>
              <w:szCs w:val="36"/>
            </w:rPr>
            <w:delText>CurBids</w:delText>
          </w:r>
        </w:del>
      </w:moveTo>
    </w:p>
    <w:p w14:paraId="11107C96" w14:textId="74542609" w:rsidR="005014D1" w:rsidRPr="005014D1" w:rsidDel="005014D1" w:rsidRDefault="005014D1">
      <w:pPr>
        <w:pStyle w:val="ListParagraph"/>
        <w:rPr>
          <w:del w:id="285" w:author="Jieyu You" w:date="2018-03-04T19:43:00Z"/>
          <w:moveTo w:id="286" w:author="Jieyu You" w:date="2018-03-04T19:43:00Z"/>
          <w:rStyle w:val="fontstyle21"/>
          <w:rFonts w:ascii="Arial" w:hAnsi="Arial"/>
          <w:color w:val="auto"/>
          <w:sz w:val="36"/>
          <w:szCs w:val="36"/>
        </w:rPr>
        <w:pPrChange w:id="287" w:author="Jieyu You" w:date="2018-03-04T20:08:00Z">
          <w:pPr>
            <w:pStyle w:val="ListParagraph"/>
            <w:spacing w:after="0"/>
            <w:ind w:left="1440"/>
          </w:pPr>
        </w:pPrChange>
      </w:pPr>
      <w:moveTo w:id="288" w:author="Jieyu You" w:date="2018-03-04T19:43:00Z">
        <w:del w:id="289" w:author="Jieyu You" w:date="2018-03-04T19:43:00Z">
          <w:r w:rsidRPr="005014D1" w:rsidDel="005014D1">
            <w:rPr>
              <w:rStyle w:val="fontstyle21"/>
              <w:rFonts w:ascii="Arial" w:hAnsi="Arial"/>
              <w:color w:val="auto"/>
              <w:sz w:val="36"/>
              <w:szCs w:val="36"/>
            </w:rPr>
            <w:delText>WHERE CurPrice BETWEEN '$MinPrice' AND '$MaxPrice'</w:delText>
          </w:r>
        </w:del>
      </w:moveTo>
    </w:p>
    <w:p w14:paraId="408845E2" w14:textId="650075F3" w:rsidR="005014D1" w:rsidRPr="006F0C2B" w:rsidDel="005014D1" w:rsidRDefault="005014D1">
      <w:pPr>
        <w:pStyle w:val="ListParagraph"/>
        <w:rPr>
          <w:del w:id="290" w:author="Jieyu You" w:date="2018-03-04T19:43:00Z"/>
          <w:moveTo w:id="291" w:author="Jieyu You" w:date="2018-03-04T19:43:00Z"/>
          <w:rStyle w:val="fontstyle21"/>
          <w:rFonts w:ascii="Arial" w:hAnsi="Arial"/>
          <w:color w:val="auto"/>
          <w:sz w:val="36"/>
          <w:szCs w:val="36"/>
          <w:bdr w:val="single" w:sz="4" w:space="0" w:color="auto"/>
        </w:rPr>
        <w:pPrChange w:id="292" w:author="Jieyu You" w:date="2018-03-04T20:08:00Z">
          <w:pPr>
            <w:pStyle w:val="ListParagraph"/>
            <w:spacing w:after="0"/>
            <w:ind w:left="1440"/>
          </w:pPr>
        </w:pPrChange>
      </w:pPr>
      <w:moveTo w:id="293" w:author="Jieyu You" w:date="2018-03-04T19:43:00Z">
        <w:del w:id="294" w:author="Jieyu You" w:date="2018-03-04T19:43:00Z">
          <w:r w:rsidRPr="00B4504B" w:rsidDel="005014D1">
            <w:rPr>
              <w:rStyle w:val="fontstyle21"/>
              <w:rFonts w:ascii="Arial" w:hAnsi="Arial"/>
              <w:color w:val="auto"/>
              <w:sz w:val="36"/>
              <w:szCs w:val="36"/>
            </w:rPr>
            <w:delText>ORDER BY AuctionEnd DESC;</w:delText>
          </w:r>
        </w:del>
      </w:moveTo>
    </w:p>
    <w:moveToRangeEnd w:id="277"/>
    <w:p w14:paraId="6BB53CC3" w14:textId="21BBF4BD" w:rsidR="006F0C2B" w:rsidRPr="00ED0BC2" w:rsidDel="005014D1" w:rsidRDefault="006F0C2B">
      <w:pPr>
        <w:pStyle w:val="ListParagraph"/>
        <w:rPr>
          <w:del w:id="295" w:author="Jieyu You" w:date="2018-03-04T19:45:00Z"/>
          <w:rStyle w:val="fontstyle21"/>
          <w:rFonts w:ascii="Arial" w:hAnsi="Arial"/>
          <w:color w:val="auto"/>
          <w:sz w:val="36"/>
          <w:szCs w:val="36"/>
          <w:rPrChange w:id="296" w:author="ChloeXue" w:date="2018-03-03T19:41:00Z">
            <w:rPr>
              <w:del w:id="297" w:author="Jieyu You" w:date="2018-03-04T19:45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298" w:author="Jieyu You" w:date="2018-03-04T20:08:00Z">
          <w:pPr>
            <w:pStyle w:val="ListParagraph"/>
            <w:spacing w:after="0"/>
            <w:ind w:left="1080"/>
          </w:pPr>
        </w:pPrChange>
      </w:pPr>
      <w:del w:id="299" w:author="Jieyu You" w:date="2018-03-04T19:42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00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CREATE VIEW </w:delText>
        </w:r>
        <w:r w:rsidRPr="00ED0BC2" w:rsidDel="005014D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301" w:author="ChloeXue" w:date="2018-03-03T19:41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CurBids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02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AS </w:delText>
        </w:r>
      </w:del>
      <w:del w:id="303" w:author="Jieyu You" w:date="2018-03-04T19:45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04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SELECT I.ItemID, I.ItemName, IFNULL(MAX(B.PRICE), I.StartBid) as CurPrice, B.UserName, I.GetNowPrice, I.AuctionEnd</w:delText>
        </w:r>
      </w:del>
    </w:p>
    <w:bookmarkEnd w:id="237"/>
    <w:p w14:paraId="22E8ECEB" w14:textId="1B887C95" w:rsidR="006F0C2B" w:rsidRPr="00ED0BC2" w:rsidDel="005014D1" w:rsidRDefault="006F0C2B">
      <w:pPr>
        <w:pStyle w:val="ListParagraph"/>
        <w:rPr>
          <w:del w:id="305" w:author="Jieyu You" w:date="2018-03-04T19:45:00Z"/>
          <w:rStyle w:val="fontstyle21"/>
          <w:rFonts w:ascii="Arial" w:hAnsi="Arial"/>
          <w:color w:val="auto"/>
          <w:sz w:val="36"/>
          <w:szCs w:val="36"/>
          <w:rPrChange w:id="306" w:author="ChloeXue" w:date="2018-03-03T19:41:00Z">
            <w:rPr>
              <w:del w:id="307" w:author="Jieyu You" w:date="2018-03-04T19:45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308" w:author="Jieyu You" w:date="2018-03-04T20:08:00Z">
          <w:pPr>
            <w:pStyle w:val="ListParagraph"/>
            <w:spacing w:after="0"/>
            <w:ind w:left="1080"/>
          </w:pPr>
        </w:pPrChange>
      </w:pPr>
      <w:del w:id="309" w:author="Jieyu You" w:date="2018-03-04T19:45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10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FROM </w:delText>
        </w:r>
        <w:r w:rsidRPr="00ED0BC2" w:rsidDel="005014D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311" w:author="ChloeXue" w:date="2018-03-03T19:41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Items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12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I LEFT JOIN </w:delText>
        </w:r>
        <w:r w:rsidRPr="00ED0BC2" w:rsidDel="005014D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313" w:author="ChloeXue" w:date="2018-03-03T19:41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Bids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14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B ON I.ItemID = B.ItemID</w:delText>
        </w:r>
      </w:del>
    </w:p>
    <w:p w14:paraId="5CD5B262" w14:textId="40717690" w:rsidR="006F0C2B" w:rsidRPr="00ED0BC2" w:rsidDel="005014D1" w:rsidRDefault="006F0C2B">
      <w:pPr>
        <w:pStyle w:val="ListParagraph"/>
        <w:rPr>
          <w:del w:id="315" w:author="Jieyu You" w:date="2018-03-04T19:45:00Z"/>
          <w:rStyle w:val="fontstyle21"/>
          <w:rFonts w:ascii="Arial" w:hAnsi="Arial"/>
          <w:color w:val="auto"/>
          <w:sz w:val="36"/>
          <w:szCs w:val="36"/>
          <w:rPrChange w:id="316" w:author="ChloeXue" w:date="2018-03-03T19:41:00Z">
            <w:rPr>
              <w:del w:id="317" w:author="Jieyu You" w:date="2018-03-04T19:45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318" w:author="Jieyu You" w:date="2018-03-04T20:08:00Z">
          <w:pPr>
            <w:pStyle w:val="ListParagraph"/>
            <w:spacing w:after="0"/>
            <w:ind w:left="1440"/>
          </w:pPr>
        </w:pPrChange>
      </w:pPr>
      <w:del w:id="319" w:author="Jieyu You" w:date="2018-03-04T19:45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20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WHERE (I.Description LIKE '</w:delText>
        </w:r>
        <w:r w:rsidRPr="00ED0BC2" w:rsidDel="005014D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321" w:author="ChloeXue" w:date="2018-03-03T19:41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%$Keyword%'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22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OR I.ItemName LIKE </w:delText>
        </w:r>
        <w:r w:rsidRPr="00ED0BC2" w:rsidDel="005014D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323" w:author="ChloeXue" w:date="2018-03-03T19:41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'%$Keyword%'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24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)AND I.Category</w:delText>
        </w:r>
      </w:del>
      <w:ins w:id="325" w:author="microsoft" w:date="2018-03-02T11:04:00Z">
        <w:del w:id="326" w:author="Jieyu You" w:date="2018-03-04T19:45:00Z">
          <w:r w:rsidR="003D26D4" w:rsidRPr="00ED0BC2" w:rsidDel="005014D1">
            <w:rPr>
              <w:rStyle w:val="fontstyle21"/>
              <w:rFonts w:ascii="Arial" w:hAnsi="Arial"/>
              <w:color w:val="auto"/>
              <w:sz w:val="36"/>
              <w:szCs w:val="36"/>
              <w:rPrChange w:id="327" w:author="ChloeXue" w:date="2018-03-03T19:41:00Z">
                <w:rPr>
                  <w:rStyle w:val="fontstyle21"/>
                  <w:rFonts w:ascii="Arial" w:hAnsi="Arial"/>
                  <w:color w:val="auto"/>
                  <w:sz w:val="36"/>
                  <w:szCs w:val="36"/>
                  <w:bdr w:val="single" w:sz="4" w:space="0" w:color="auto"/>
                </w:rPr>
              </w:rPrChange>
            </w:rPr>
            <w:delText>Name</w:delText>
          </w:r>
        </w:del>
      </w:ins>
      <w:del w:id="328" w:author="Jieyu You" w:date="2018-03-04T19:45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29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='</w:delText>
        </w:r>
        <w:r w:rsidRPr="00ED0BC2" w:rsidDel="005014D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330" w:author="ChloeXue" w:date="2018-03-03T19:41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$Category'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31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AND I.</w:delText>
        </w:r>
      </w:del>
      <w:del w:id="332" w:author="Jieyu You" w:date="2018-03-03T10:26:00Z">
        <w:r w:rsidRPr="00ED0BC2" w:rsidDel="002614CB">
          <w:rPr>
            <w:rStyle w:val="fontstyle21"/>
            <w:rFonts w:ascii="Arial" w:hAnsi="Arial"/>
            <w:color w:val="auto"/>
            <w:sz w:val="36"/>
            <w:szCs w:val="36"/>
            <w:rPrChange w:id="333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Condition</w:delText>
        </w:r>
      </w:del>
      <w:del w:id="334" w:author="Jieyu You" w:date="2018-03-04T19:45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35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&gt;'</w:delText>
        </w:r>
        <w:r w:rsidRPr="00ED0BC2" w:rsidDel="005014D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336" w:author="ChloeXue" w:date="2018-03-03T19:41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$Condition'</w:delText>
        </w:r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37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AND NOW()&lt;I.AuctionEnd</w:delText>
        </w:r>
      </w:del>
    </w:p>
    <w:p w14:paraId="3B1C5DF3" w14:textId="643E6A48" w:rsidR="005014D1" w:rsidRPr="00A60AB3" w:rsidDel="00A60AB3" w:rsidRDefault="006F0C2B">
      <w:pPr>
        <w:pStyle w:val="ListParagraph"/>
        <w:rPr>
          <w:del w:id="338" w:author="Jieyu You" w:date="2018-03-04T20:08:00Z"/>
          <w:rStyle w:val="fontstyle21"/>
          <w:rFonts w:ascii="Arial" w:hAnsi="Arial"/>
          <w:color w:val="auto"/>
          <w:sz w:val="36"/>
          <w:szCs w:val="36"/>
          <w:bdr w:val="single" w:sz="4" w:space="0" w:color="auto"/>
        </w:rPr>
        <w:pPrChange w:id="339" w:author="Jieyu You" w:date="2018-03-04T20:08:00Z">
          <w:pPr>
            <w:pStyle w:val="ListParagraph"/>
            <w:spacing w:after="0"/>
            <w:ind w:left="1440"/>
          </w:pPr>
        </w:pPrChange>
      </w:pPr>
      <w:del w:id="340" w:author="Jieyu You" w:date="2018-03-04T19:45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41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>GROUP BY I.ItemID;</w:delText>
        </w:r>
      </w:del>
    </w:p>
    <w:p w14:paraId="0505756B" w14:textId="561301D2" w:rsidR="00ED0BC2" w:rsidRDefault="00ED0BC2">
      <w:pPr>
        <w:pStyle w:val="ListParagraph"/>
        <w:rPr>
          <w:ins w:id="342" w:author="ChloeXue" w:date="2018-03-03T19:41:00Z"/>
          <w:rStyle w:val="fontstyle21"/>
          <w:rFonts w:ascii="Arial" w:hAnsi="Arial"/>
          <w:color w:val="auto"/>
          <w:sz w:val="36"/>
          <w:szCs w:val="36"/>
          <w:bdr w:val="single" w:sz="4" w:space="0" w:color="auto"/>
        </w:rPr>
        <w:pPrChange w:id="343" w:author="Jieyu You" w:date="2018-03-04T20:08:00Z">
          <w:pPr/>
        </w:pPrChange>
      </w:pPr>
      <w:ins w:id="344" w:author="ChloeXue" w:date="2018-03-03T19:41:00Z">
        <w:del w:id="345" w:author="Jieyu You" w:date="2018-03-04T20:08:00Z">
          <w:r w:rsidDel="00A60AB3">
            <w:rPr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  <w:br w:type="page"/>
          </w:r>
        </w:del>
      </w:ins>
    </w:p>
    <w:p w14:paraId="3239A6F6" w14:textId="6F5980EB" w:rsidR="006F0C2B" w:rsidRPr="00ED0BC2" w:rsidDel="00ED0BC2" w:rsidRDefault="00ED0BC2" w:rsidP="006F0C2B">
      <w:pPr>
        <w:pStyle w:val="ListParagraph"/>
        <w:spacing w:after="0"/>
        <w:ind w:left="1440"/>
        <w:rPr>
          <w:del w:id="346" w:author="ChloeXue" w:date="2018-03-03T19:41:00Z"/>
          <w:rStyle w:val="fontstyle21"/>
          <w:rFonts w:ascii="Arial" w:hAnsi="Arial"/>
          <w:color w:val="auto"/>
          <w:sz w:val="36"/>
          <w:szCs w:val="36"/>
          <w:rPrChange w:id="347" w:author="ChloeXue" w:date="2018-03-03T19:41:00Z">
            <w:rPr>
              <w:del w:id="348" w:author="ChloeXue" w:date="2018-03-03T19:41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</w:pPr>
      <w:ins w:id="349" w:author="ChloeXue" w:date="2018-03-03T19:42:00Z">
        <w:del w:id="350" w:author="Jieyu You" w:date="2018-03-04T19:44:00Z">
          <w:r w:rsidDel="005014D1">
            <w:rPr>
              <w:rFonts w:ascii="Arial" w:hAnsi="Arial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106DC6C" wp14:editId="57B3AE48">
                    <wp:simplePos x="0" y="0"/>
                    <wp:positionH relativeFrom="column">
                      <wp:posOffset>717605</wp:posOffset>
                    </wp:positionH>
                    <wp:positionV relativeFrom="paragraph">
                      <wp:posOffset>-15903</wp:posOffset>
                    </wp:positionV>
                    <wp:extent cx="4476585" cy="1431235"/>
                    <wp:effectExtent l="0" t="0" r="19685" b="17145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76585" cy="1431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A679FAE" id="Rectangle 15" o:spid="_x0000_s1026" style="position:absolute;margin-left:56.5pt;margin-top:-1.25pt;width:352.5pt;height:11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9zlwIAAIc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" filled="f" strokecolor="black [3213]" strokeweight="1pt"/>
                </w:pict>
              </mc:Fallback>
            </mc:AlternateContent>
          </w:r>
        </w:del>
      </w:ins>
    </w:p>
    <w:p w14:paraId="3D764511" w14:textId="1AB043ED" w:rsidR="006F0C2B" w:rsidRPr="00ED0BC2" w:rsidDel="005014D1" w:rsidRDefault="006F0C2B" w:rsidP="006F0C2B">
      <w:pPr>
        <w:pStyle w:val="ListParagraph"/>
        <w:spacing w:after="0"/>
        <w:ind w:left="1440"/>
        <w:rPr>
          <w:moveFrom w:id="351" w:author="Jieyu You" w:date="2018-03-04T19:43:00Z"/>
          <w:rStyle w:val="fontstyle21"/>
          <w:rFonts w:ascii="Arial" w:hAnsi="Arial"/>
          <w:color w:val="auto"/>
          <w:sz w:val="36"/>
          <w:szCs w:val="36"/>
          <w:rPrChange w:id="352" w:author="ChloeXue" w:date="2018-03-03T19:41:00Z">
            <w:rPr>
              <w:moveFrom w:id="353" w:author="Jieyu You" w:date="2018-03-04T19:43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</w:pPr>
      <w:moveFromRangeStart w:id="354" w:author="Jieyu You" w:date="2018-03-04T19:43:00Z" w:name="move507955934"/>
      <w:moveFrom w:id="355" w:author="Jieyu You" w:date="2018-03-04T19:43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56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SELECT * </w:t>
        </w:r>
      </w:moveFrom>
    </w:p>
    <w:p w14:paraId="7D4463AE" w14:textId="772A8ECC" w:rsidR="006F0C2B" w:rsidRPr="00ED0BC2" w:rsidDel="005014D1" w:rsidRDefault="006F0C2B" w:rsidP="006F0C2B">
      <w:pPr>
        <w:pStyle w:val="ListParagraph"/>
        <w:spacing w:after="0"/>
        <w:ind w:left="1440"/>
        <w:rPr>
          <w:moveFrom w:id="357" w:author="Jieyu You" w:date="2018-03-04T19:43:00Z"/>
          <w:rStyle w:val="fontstyle21"/>
          <w:rFonts w:ascii="Arial" w:hAnsi="Arial"/>
          <w:color w:val="auto"/>
          <w:sz w:val="36"/>
          <w:szCs w:val="36"/>
          <w:rPrChange w:id="358" w:author="ChloeXue" w:date="2018-03-03T19:41:00Z">
            <w:rPr>
              <w:moveFrom w:id="359" w:author="Jieyu You" w:date="2018-03-04T19:43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</w:pPr>
      <w:moveFrom w:id="360" w:author="Jieyu You" w:date="2018-03-04T19:43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61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FROM CurBids</w:t>
        </w:r>
      </w:moveFrom>
    </w:p>
    <w:p w14:paraId="43B1077E" w14:textId="36B50EB0" w:rsidR="006F0C2B" w:rsidRPr="00ED0BC2" w:rsidDel="005014D1" w:rsidRDefault="006F0C2B" w:rsidP="006F0C2B">
      <w:pPr>
        <w:pStyle w:val="ListParagraph"/>
        <w:spacing w:after="0"/>
        <w:ind w:left="1440"/>
        <w:rPr>
          <w:moveFrom w:id="362" w:author="Jieyu You" w:date="2018-03-04T19:43:00Z"/>
          <w:rStyle w:val="fontstyle21"/>
          <w:rFonts w:ascii="Arial" w:hAnsi="Arial"/>
          <w:color w:val="auto"/>
          <w:sz w:val="36"/>
          <w:szCs w:val="36"/>
          <w:rPrChange w:id="363" w:author="ChloeXue" w:date="2018-03-03T19:41:00Z">
            <w:rPr>
              <w:moveFrom w:id="364" w:author="Jieyu You" w:date="2018-03-04T19:43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</w:pPr>
      <w:moveFrom w:id="365" w:author="Jieyu You" w:date="2018-03-04T19:43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66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WHERE CurPrice BETWEEN '$MinPrice' AND '$MaxPrice'</w:t>
        </w:r>
      </w:moveFrom>
    </w:p>
    <w:p w14:paraId="614B893B" w14:textId="5A75ACF3" w:rsidR="006F0C2B" w:rsidRPr="006F0C2B" w:rsidDel="005014D1" w:rsidRDefault="006F0C2B" w:rsidP="006F0C2B">
      <w:pPr>
        <w:pStyle w:val="ListParagraph"/>
        <w:spacing w:after="0"/>
        <w:ind w:left="1440"/>
        <w:rPr>
          <w:moveFrom w:id="367" w:author="Jieyu You" w:date="2018-03-04T19:43:00Z"/>
          <w:rStyle w:val="fontstyle21"/>
          <w:rFonts w:ascii="Arial" w:hAnsi="Arial"/>
          <w:color w:val="auto"/>
          <w:sz w:val="36"/>
          <w:szCs w:val="36"/>
          <w:bdr w:val="single" w:sz="4" w:space="0" w:color="auto"/>
        </w:rPr>
      </w:pPr>
      <w:moveFrom w:id="368" w:author="Jieyu You" w:date="2018-03-04T19:43:00Z">
        <w:r w:rsidRPr="00ED0BC2" w:rsidDel="005014D1">
          <w:rPr>
            <w:rStyle w:val="fontstyle21"/>
            <w:rFonts w:ascii="Arial" w:hAnsi="Arial"/>
            <w:color w:val="auto"/>
            <w:sz w:val="36"/>
            <w:szCs w:val="36"/>
            <w:rPrChange w:id="369" w:author="ChloeXue" w:date="2018-03-03T19:41:00Z">
              <w:rPr>
                <w:rStyle w:val="fontstyle21"/>
                <w:rFonts w:ascii="Arial" w:hAnsi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ORDER BY AuctionEnd DESC;</w:t>
        </w:r>
      </w:moveFrom>
    </w:p>
    <w:moveFromRangeEnd w:id="354"/>
    <w:p w14:paraId="018FEAC4" w14:textId="0EBCDC7F" w:rsidR="00741B38" w:rsidRPr="00E7425B" w:rsidRDefault="00741B38" w:rsidP="00130B77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color w:val="000000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Pr="00E7425B">
        <w:rPr>
          <w:rStyle w:val="fontstyle21"/>
          <w:rFonts w:ascii="Arial" w:hAnsi="Arial" w:cs="Arial"/>
          <w:b/>
          <w:i/>
        </w:rPr>
        <w:t>Back to Search</w:t>
      </w:r>
      <w:r w:rsidRPr="00E7425B">
        <w:rPr>
          <w:rStyle w:val="fontstyle21"/>
          <w:rFonts w:ascii="Arial" w:hAnsi="Arial" w:cs="Arial"/>
        </w:rPr>
        <w:t xml:space="preserve"> button is clicked</w:t>
      </w:r>
      <w:r w:rsidR="004667D9">
        <w:rPr>
          <w:rStyle w:val="fontstyle21"/>
          <w:rFonts w:ascii="Arial" w:hAnsi="Arial" w:cs="Arial"/>
        </w:rPr>
        <w:t xml:space="preserve">- Jump to the </w:t>
      </w:r>
      <w:r w:rsidR="004667D9" w:rsidRPr="004667D9">
        <w:rPr>
          <w:rStyle w:val="fontstyle21"/>
          <w:rFonts w:ascii="Arial" w:hAnsi="Arial" w:cs="Arial"/>
          <w:b/>
        </w:rPr>
        <w:t>Item Search</w:t>
      </w:r>
      <w:r w:rsidR="004667D9" w:rsidRPr="00E7425B">
        <w:rPr>
          <w:rStyle w:val="fontstyle21"/>
          <w:rFonts w:ascii="Arial" w:hAnsi="Arial" w:cs="Arial"/>
          <w:b/>
        </w:rPr>
        <w:t xml:space="preserve"> </w:t>
      </w:r>
      <w:r w:rsidR="004667D9">
        <w:rPr>
          <w:rStyle w:val="fontstyle21"/>
          <w:rFonts w:ascii="Arial" w:hAnsi="Arial" w:cs="Arial"/>
        </w:rPr>
        <w:t>task.</w:t>
      </w:r>
    </w:p>
    <w:p w14:paraId="1BD045BA" w14:textId="69B52108" w:rsidR="00231D24" w:rsidRPr="00E7425B" w:rsidRDefault="00741B38" w:rsidP="00130B77">
      <w:pPr>
        <w:pStyle w:val="ListParagraph"/>
        <w:numPr>
          <w:ilvl w:val="1"/>
          <w:numId w:val="16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When an </w:t>
      </w:r>
      <w:r w:rsidRPr="00E7425B">
        <w:rPr>
          <w:rStyle w:val="fontstyle21"/>
          <w:rFonts w:ascii="Arial" w:hAnsi="Arial" w:cs="Arial"/>
          <w:b/>
          <w:i/>
        </w:rPr>
        <w:t>Item</w:t>
      </w:r>
      <w:r w:rsidR="001835B9" w:rsidRPr="00E7425B">
        <w:rPr>
          <w:rStyle w:val="fontstyle21"/>
          <w:rFonts w:ascii="Arial" w:hAnsi="Arial" w:cs="Arial"/>
          <w:b/>
          <w:i/>
        </w:rPr>
        <w:t xml:space="preserve"> </w:t>
      </w:r>
      <w:r w:rsidRPr="00E7425B">
        <w:rPr>
          <w:rStyle w:val="fontstyle21"/>
          <w:rFonts w:ascii="Arial" w:hAnsi="Arial" w:cs="Arial"/>
          <w:b/>
          <w:i/>
        </w:rPr>
        <w:t>Name</w:t>
      </w:r>
      <w:r w:rsidRPr="00E7425B">
        <w:rPr>
          <w:rStyle w:val="fontstyle21"/>
          <w:rFonts w:ascii="Arial" w:hAnsi="Arial" w:cs="Arial"/>
        </w:rPr>
        <w:t xml:space="preserve"> is clicked</w:t>
      </w:r>
      <w:r w:rsidR="00130B77">
        <w:rPr>
          <w:rStyle w:val="fontstyle21"/>
          <w:rFonts w:ascii="Arial" w:hAnsi="Arial" w:cs="Arial"/>
        </w:rPr>
        <w:t xml:space="preserve">- Jump to the </w:t>
      </w:r>
      <w:r w:rsidR="00130B77" w:rsidRPr="00130B77">
        <w:rPr>
          <w:rStyle w:val="fontstyle21"/>
          <w:rFonts w:ascii="Arial" w:hAnsi="Arial" w:cs="Arial"/>
          <w:b/>
        </w:rPr>
        <w:t>Edit Description</w:t>
      </w:r>
      <w:r w:rsidR="00130B77">
        <w:rPr>
          <w:rStyle w:val="fontstyle21"/>
          <w:rFonts w:ascii="Arial" w:hAnsi="Arial" w:cs="Arial"/>
        </w:rPr>
        <w:t xml:space="preserve"> task.</w:t>
      </w:r>
    </w:p>
    <w:p w14:paraId="6DDF9AC9" w14:textId="3D881F12" w:rsidR="00231D24" w:rsidRPr="00E7425B" w:rsidRDefault="006335B2" w:rsidP="007D5DB4">
      <w:pPr>
        <w:pStyle w:val="ListParagraph"/>
        <w:numPr>
          <w:ilvl w:val="1"/>
          <w:numId w:val="16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When </w:t>
      </w:r>
      <w:r w:rsidR="00D44EB3" w:rsidRPr="00E7425B">
        <w:rPr>
          <w:rStyle w:val="fontstyle41"/>
          <w:rFonts w:ascii="Arial" w:hAnsi="Arial" w:cs="Arial"/>
        </w:rPr>
        <w:t>Cancel</w:t>
      </w:r>
      <w:r w:rsidRPr="00E7425B">
        <w:rPr>
          <w:rStyle w:val="fontstyle4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button is clicked:</w:t>
      </w:r>
      <w:r w:rsidR="007D5DB4" w:rsidRPr="007D5DB4">
        <w:rPr>
          <w:rStyle w:val="fontstyle21"/>
          <w:rFonts w:ascii="Arial" w:hAnsi="Arial" w:cs="Arial"/>
        </w:rPr>
        <w:t xml:space="preserve"> </w:t>
      </w:r>
      <w:r w:rsidR="007D5DB4" w:rsidRPr="00E7425B">
        <w:rPr>
          <w:rStyle w:val="fontstyle21"/>
          <w:rFonts w:ascii="Arial" w:hAnsi="Arial" w:cs="Arial"/>
        </w:rPr>
        <w:t xml:space="preserve">Go back to </w:t>
      </w:r>
      <w:r w:rsidR="007D5DB4" w:rsidRPr="00E7425B">
        <w:rPr>
          <w:rStyle w:val="fontstyle21"/>
          <w:rFonts w:ascii="Arial" w:hAnsi="Arial" w:cs="Arial"/>
          <w:b/>
        </w:rPr>
        <w:t>Main Menu</w:t>
      </w:r>
      <w:r w:rsidR="007D5DB4">
        <w:rPr>
          <w:rStyle w:val="fontstyle21"/>
          <w:rFonts w:ascii="Arial" w:hAnsi="Arial" w:cs="Arial"/>
          <w:b/>
        </w:rPr>
        <w:t xml:space="preserve"> </w:t>
      </w:r>
      <w:r w:rsidR="007D5DB4" w:rsidRPr="007D5DB4">
        <w:rPr>
          <w:rStyle w:val="fontstyle21"/>
          <w:rFonts w:ascii="Arial" w:hAnsi="Arial" w:cs="Arial"/>
        </w:rPr>
        <w:t>screen.</w:t>
      </w:r>
    </w:p>
    <w:p w14:paraId="4434F44A" w14:textId="3E8CA236" w:rsidR="007D5DB4" w:rsidRDefault="001835B9" w:rsidP="001835B9">
      <w:pPr>
        <w:pStyle w:val="ListParagraph"/>
        <w:numPr>
          <w:ilvl w:val="0"/>
          <w:numId w:val="16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Else </w:t>
      </w:r>
      <w:r w:rsidR="007D5DB4">
        <w:rPr>
          <w:rStyle w:val="fontstyle21"/>
          <w:rFonts w:ascii="Arial" w:hAnsi="Arial" w:cs="Arial"/>
        </w:rPr>
        <w:t>:</w:t>
      </w:r>
    </w:p>
    <w:p w14:paraId="266D6C52" w14:textId="46DD5C7D" w:rsidR="00463012" w:rsidRPr="00E7425B" w:rsidRDefault="00455E87" w:rsidP="007D5DB4">
      <w:pPr>
        <w:pStyle w:val="ListParagraph"/>
        <w:numPr>
          <w:ilvl w:val="1"/>
          <w:numId w:val="16"/>
        </w:numPr>
        <w:spacing w:after="0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D</w:t>
      </w:r>
      <w:r w:rsidR="001835B9" w:rsidRPr="00E7425B">
        <w:rPr>
          <w:rStyle w:val="fontstyle21"/>
          <w:rFonts w:ascii="Arial" w:hAnsi="Arial" w:cs="Arial"/>
        </w:rPr>
        <w:t xml:space="preserve">isplay </w:t>
      </w:r>
      <w:r w:rsidR="00463012" w:rsidRPr="00E7425B">
        <w:rPr>
          <w:rStyle w:val="fontstyle21"/>
          <w:rFonts w:ascii="Arial" w:hAnsi="Arial" w:cs="Arial"/>
        </w:rPr>
        <w:t>error message</w:t>
      </w:r>
      <w:r w:rsidR="00980B81" w:rsidRPr="00E7425B">
        <w:rPr>
          <w:rStyle w:val="fontstyle21"/>
          <w:rFonts w:ascii="Arial" w:hAnsi="Arial" w:cs="Arial"/>
        </w:rPr>
        <w:t xml:space="preserve"> in the corresponding areas</w:t>
      </w:r>
      <w:r w:rsidR="00463012" w:rsidRPr="00E7425B">
        <w:rPr>
          <w:rStyle w:val="fontstyle21"/>
          <w:rFonts w:ascii="Arial" w:hAnsi="Arial" w:cs="Arial"/>
        </w:rPr>
        <w:t>.</w:t>
      </w:r>
    </w:p>
    <w:p w14:paraId="4EE14062" w14:textId="77777777" w:rsidR="00463012" w:rsidRPr="00E7425B" w:rsidRDefault="00463012" w:rsidP="005E4AF8">
      <w:pPr>
        <w:spacing w:after="0"/>
        <w:rPr>
          <w:rFonts w:ascii="Arial" w:hAnsi="Arial" w:cs="Arial"/>
        </w:rPr>
      </w:pPr>
    </w:p>
    <w:p w14:paraId="326FCB17" w14:textId="77777777" w:rsidR="00463012" w:rsidRPr="00E7425B" w:rsidRDefault="00463012" w:rsidP="005E4AF8">
      <w:pPr>
        <w:spacing w:after="0"/>
        <w:rPr>
          <w:rFonts w:ascii="Arial" w:hAnsi="Arial" w:cs="Arial"/>
        </w:rPr>
      </w:pPr>
    </w:p>
    <w:p w14:paraId="05CF02E2" w14:textId="29C37096" w:rsidR="00C70FDC" w:rsidRPr="00E7425B" w:rsidRDefault="00463012" w:rsidP="00C70FDC">
      <w:pPr>
        <w:spacing w:after="0"/>
        <w:rPr>
          <w:rStyle w:val="fontstyle21"/>
          <w:rFonts w:ascii="Arial" w:hAnsi="Arial" w:cs="Arial"/>
          <w:sz w:val="28"/>
          <w:szCs w:val="28"/>
        </w:rPr>
      </w:pPr>
      <w:bookmarkStart w:id="370" w:name="bid"/>
      <w:r w:rsidRPr="00E7425B">
        <w:rPr>
          <w:rFonts w:ascii="Arial" w:hAnsi="Arial" w:cs="Arial"/>
          <w:color w:val="000000"/>
          <w:sz w:val="32"/>
          <w:szCs w:val="32"/>
          <w:u w:val="single"/>
        </w:rPr>
        <w:t xml:space="preserve">Bid </w:t>
      </w:r>
      <w:r w:rsidR="00616A1E" w:rsidRPr="00E7425B">
        <w:rPr>
          <w:rFonts w:ascii="Arial" w:hAnsi="Arial" w:cs="Arial"/>
          <w:color w:val="000000"/>
          <w:sz w:val="32"/>
          <w:szCs w:val="32"/>
          <w:u w:val="single"/>
        </w:rPr>
        <w:t>for</w:t>
      </w:r>
      <w:r w:rsidRPr="00E7425B">
        <w:rPr>
          <w:rFonts w:ascii="Arial" w:hAnsi="Arial" w:cs="Arial"/>
          <w:color w:val="000000"/>
          <w:sz w:val="32"/>
          <w:szCs w:val="32"/>
          <w:u w:val="single"/>
        </w:rPr>
        <w:t xml:space="preserve"> Items</w:t>
      </w:r>
      <w:bookmarkEnd w:id="370"/>
    </w:p>
    <w:p w14:paraId="4A438130" w14:textId="61DF9EDE" w:rsidR="007C425F" w:rsidRDefault="00463012" w:rsidP="005E4AF8">
      <w:pPr>
        <w:spacing w:after="0"/>
        <w:rPr>
          <w:rStyle w:val="fontstyle21"/>
          <w:rFonts w:ascii="Arial" w:hAnsi="Arial" w:cs="Arial"/>
          <w:sz w:val="28"/>
          <w:szCs w:val="28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7E976711" w14:textId="35BD16F3" w:rsidR="007D5DB4" w:rsidRPr="007D5DB4" w:rsidRDefault="007D5DB4" w:rsidP="007D5DB4">
      <w:pPr>
        <w:pStyle w:val="ListParagraph"/>
        <w:numPr>
          <w:ilvl w:val="0"/>
          <w:numId w:val="41"/>
        </w:numPr>
        <w:spacing w:after="0" w:line="240" w:lineRule="auto"/>
        <w:rPr>
          <w:rStyle w:val="fontstyle21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5DB4">
        <w:rPr>
          <w:rFonts w:ascii="ArialMT" w:eastAsia="Times New Roman" w:hAnsi="ArialMT" w:cs="Times New Roman"/>
          <w:color w:val="000000"/>
        </w:rPr>
        <w:t xml:space="preserve">User clicked on Item Name on </w:t>
      </w:r>
      <w:r w:rsidRPr="007D5DB4">
        <w:rPr>
          <w:rFonts w:ascii="Arial-BoldMT" w:eastAsia="Times New Roman" w:hAnsi="Arial-BoldMT" w:cs="Times New Roman"/>
          <w:b/>
          <w:bCs/>
          <w:color w:val="000000"/>
          <w:u w:val="single"/>
        </w:rPr>
        <w:t>Search Results</w:t>
      </w:r>
      <w:r w:rsidRPr="007D5DB4">
        <w:rPr>
          <w:rFonts w:ascii="Arial-BoldMT" w:eastAsia="Times New Roman" w:hAnsi="Arial-BoldMT" w:cs="Times New Roman"/>
          <w:b/>
          <w:bCs/>
          <w:color w:val="000000"/>
        </w:rPr>
        <w:t xml:space="preserve"> </w:t>
      </w:r>
      <w:r w:rsidRPr="007D5DB4">
        <w:rPr>
          <w:rFonts w:ascii="ArialMT" w:eastAsia="Times New Roman" w:hAnsi="ArialMT" w:cs="Times New Roman"/>
          <w:color w:val="000000"/>
        </w:rPr>
        <w:t>screen</w:t>
      </w:r>
      <w:r w:rsidRPr="007D5D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11238" w14:textId="5678B546" w:rsidR="000E2096" w:rsidRDefault="00616A1E" w:rsidP="007C425F">
      <w:pPr>
        <w:pStyle w:val="ListParagraph"/>
        <w:numPr>
          <w:ilvl w:val="0"/>
          <w:numId w:val="18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Q</w:t>
      </w:r>
      <w:r w:rsidR="000E2096" w:rsidRPr="00E7425B">
        <w:rPr>
          <w:rStyle w:val="fontstyle21"/>
          <w:rFonts w:ascii="Arial" w:hAnsi="Arial" w:cs="Arial"/>
        </w:rPr>
        <w:t xml:space="preserve">uery for information about the item </w:t>
      </w:r>
      <w:r w:rsidR="002B1C12" w:rsidRPr="00E7425B">
        <w:rPr>
          <w:rStyle w:val="fontstyle21"/>
          <w:rFonts w:ascii="Arial" w:hAnsi="Arial" w:cs="Arial"/>
        </w:rPr>
        <w:t>and display its</w:t>
      </w:r>
      <w:r w:rsidR="000E2096" w:rsidRPr="00E7425B">
        <w:rPr>
          <w:rStyle w:val="fontstyle21"/>
          <w:rFonts w:ascii="Arial" w:hAnsi="Arial" w:cs="Arial"/>
        </w:rPr>
        <w:t xml:space="preserve"> Item</w:t>
      </w:r>
      <w:r w:rsidR="00124243" w:rsidRPr="00E7425B">
        <w:rPr>
          <w:rStyle w:val="fontstyle21"/>
          <w:rFonts w:ascii="Arial" w:hAnsi="Arial" w:cs="Arial"/>
        </w:rPr>
        <w:t xml:space="preserve"> </w:t>
      </w:r>
      <w:r w:rsidR="000E2096" w:rsidRPr="00E7425B">
        <w:rPr>
          <w:rStyle w:val="fontstyle21"/>
          <w:rFonts w:ascii="Arial" w:hAnsi="Arial" w:cs="Arial"/>
        </w:rPr>
        <w:t>ID, Item</w:t>
      </w:r>
      <w:r w:rsidR="00124243" w:rsidRPr="00E7425B">
        <w:rPr>
          <w:rStyle w:val="fontstyle21"/>
          <w:rFonts w:ascii="Arial" w:hAnsi="Arial" w:cs="Arial"/>
        </w:rPr>
        <w:t xml:space="preserve"> </w:t>
      </w:r>
      <w:r w:rsidR="000E2096" w:rsidRPr="00E7425B">
        <w:rPr>
          <w:rStyle w:val="fontstyle21"/>
          <w:rFonts w:ascii="Arial" w:hAnsi="Arial" w:cs="Arial"/>
        </w:rPr>
        <w:t>Name, Description, Category, Condition, Returnabl</w:t>
      </w:r>
      <w:r w:rsidR="002B1C12" w:rsidRPr="00E7425B">
        <w:rPr>
          <w:rStyle w:val="fontstyle21"/>
          <w:rFonts w:ascii="Arial" w:hAnsi="Arial" w:cs="Arial"/>
        </w:rPr>
        <w:t>e</w:t>
      </w:r>
      <w:r w:rsidR="008E1F1B" w:rsidRPr="00E7425B">
        <w:rPr>
          <w:rStyle w:val="fontstyle21"/>
          <w:rFonts w:ascii="Arial" w:hAnsi="Arial" w:cs="Arial"/>
        </w:rPr>
        <w:t>, Auction Ends</w:t>
      </w:r>
      <w:r w:rsidR="00DE7495" w:rsidRPr="00E7425B">
        <w:rPr>
          <w:rStyle w:val="fontstyle21"/>
          <w:rFonts w:ascii="Arial" w:hAnsi="Arial" w:cs="Arial"/>
        </w:rPr>
        <w:t>, Get It Now Price</w:t>
      </w:r>
      <w:r w:rsidR="008E1F1B" w:rsidRPr="00E7425B">
        <w:rPr>
          <w:rStyle w:val="fontstyle21"/>
          <w:rFonts w:ascii="Arial" w:hAnsi="Arial" w:cs="Arial"/>
        </w:rPr>
        <w:t>.</w:t>
      </w:r>
    </w:p>
    <w:p w14:paraId="7A6C57FF" w14:textId="231E909B" w:rsidR="00602883" w:rsidRPr="00ED0BC2" w:rsidRDefault="00ED0BC2" w:rsidP="00602883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371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ins w:id="372" w:author="ChloeXue" w:date="2018-03-03T19:42:00Z">
        <w:r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7EDAB5E1" wp14:editId="13C4456A">
                  <wp:simplePos x="0" y="0"/>
                  <wp:positionH relativeFrom="column">
                    <wp:posOffset>431358</wp:posOffset>
                  </wp:positionH>
                  <wp:positionV relativeFrom="paragraph">
                    <wp:posOffset>11513</wp:posOffset>
                  </wp:positionV>
                  <wp:extent cx="4898004" cy="1391478"/>
                  <wp:effectExtent l="0" t="0" r="17145" b="1841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98004" cy="13914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6CC4D2D" id="Rectangle 16" o:spid="_x0000_s1026" style="position:absolute;margin-left:33.95pt;margin-top:.9pt;width:385.65pt;height:10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" filled="f" strokecolor="black [3213]" strokeweight="1pt"/>
              </w:pict>
            </mc:Fallback>
          </mc:AlternateContent>
        </w:r>
      </w:ins>
      <w:r w:rsidR="00602883" w:rsidRPr="00ED0BC2">
        <w:rPr>
          <w:rStyle w:val="fontstyle21"/>
          <w:rFonts w:ascii="Arial" w:hAnsi="Arial" w:cs="Arial"/>
          <w:sz w:val="36"/>
          <w:szCs w:val="36"/>
          <w:rPrChange w:id="373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SELECT ItemID, ItemName, Description, Category</w:t>
      </w:r>
      <w:ins w:id="374" w:author="Jieyu You" w:date="2018-03-04T21:20:00Z">
        <w:r w:rsidR="00CD6D62">
          <w:rPr>
            <w:rStyle w:val="fontstyle21"/>
            <w:rFonts w:ascii="Arial" w:hAnsi="Arial" w:cs="Arial" w:hint="eastAsia"/>
            <w:sz w:val="36"/>
            <w:szCs w:val="36"/>
          </w:rPr>
          <w:t>Name</w:t>
        </w:r>
      </w:ins>
      <w:r w:rsidR="00602883" w:rsidRPr="00ED0BC2">
        <w:rPr>
          <w:rStyle w:val="fontstyle21"/>
          <w:rFonts w:ascii="Arial" w:hAnsi="Arial" w:cs="Arial"/>
          <w:sz w:val="36"/>
          <w:szCs w:val="36"/>
          <w:rPrChange w:id="375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A62FFC" w:rsidRPr="00ED0BC2">
        <w:rPr>
          <w:rStyle w:val="fontstyle21"/>
          <w:rFonts w:ascii="Arial" w:hAnsi="Arial" w:cs="Arial"/>
          <w:sz w:val="36"/>
          <w:szCs w:val="36"/>
          <w:rPrChange w:id="376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`</w:t>
      </w:r>
      <w:r w:rsidR="00602883" w:rsidRPr="00ED0BC2">
        <w:rPr>
          <w:rStyle w:val="fontstyle21"/>
          <w:rFonts w:ascii="Arial" w:hAnsi="Arial" w:cs="Arial"/>
          <w:sz w:val="36"/>
          <w:szCs w:val="36"/>
          <w:rPrChange w:id="377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Condition</w:t>
      </w:r>
      <w:r w:rsidR="00A62FFC" w:rsidRPr="00ED0BC2">
        <w:rPr>
          <w:rStyle w:val="fontstyle21"/>
          <w:rFonts w:ascii="Arial" w:hAnsi="Arial" w:cs="Arial"/>
          <w:sz w:val="36"/>
          <w:szCs w:val="36"/>
          <w:rPrChange w:id="378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`</w:t>
      </w:r>
      <w:r w:rsidR="00602883" w:rsidRPr="00ED0BC2">
        <w:rPr>
          <w:rStyle w:val="fontstyle21"/>
          <w:rFonts w:ascii="Arial" w:hAnsi="Arial" w:cs="Arial"/>
          <w:sz w:val="36"/>
          <w:szCs w:val="36"/>
          <w:rPrChange w:id="379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Returnable, AuctionEnd, GetNowPrice </w:t>
      </w:r>
    </w:p>
    <w:p w14:paraId="2978D7AF" w14:textId="1D950AE8" w:rsidR="00602883" w:rsidRPr="00ED0BC2" w:rsidRDefault="00602883" w:rsidP="00602883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380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381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FROM</w:t>
      </w:r>
      <w:r w:rsidRPr="00737BC1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382" w:author="Jieyu You" w:date="2018-03-04T21:2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Items</w:t>
      </w:r>
    </w:p>
    <w:p w14:paraId="6FCF2FDE" w14:textId="011EC3A2" w:rsidR="00602883" w:rsidRPr="00ED0BC2" w:rsidRDefault="00A62FFC" w:rsidP="00602883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383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384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Item</w:t>
      </w:r>
      <w:r w:rsidR="00602883" w:rsidRPr="00ED0BC2">
        <w:rPr>
          <w:rStyle w:val="fontstyle21"/>
          <w:rFonts w:ascii="Arial" w:hAnsi="Arial" w:cs="Arial"/>
          <w:sz w:val="36"/>
          <w:szCs w:val="36"/>
          <w:rPrChange w:id="385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ID=</w:t>
      </w:r>
      <w:del w:id="386" w:author="Jieyu You" w:date="2018-03-04T21:22:00Z">
        <w:r w:rsidR="00D63B12" w:rsidRPr="00ED0BC2" w:rsidDel="00CD6D62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387" w:author="ChloeXue" w:date="2018-03-03T19:42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D63B12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388" w:author="ChloeXue" w:date="2018-03-03T19:42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</w:t>
      </w:r>
      <w:r w:rsidR="00602883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389" w:author="ChloeXue" w:date="2018-03-03T19:42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ID</w:t>
      </w:r>
      <w:del w:id="390" w:author="Jieyu You" w:date="2018-03-04T21:22:00Z">
        <w:r w:rsidR="00602883" w:rsidRPr="00ED0BC2" w:rsidDel="00CD6D62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391" w:author="ChloeXue" w:date="2018-03-03T19:42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602883" w:rsidRPr="00ED0BC2">
        <w:rPr>
          <w:rStyle w:val="fontstyle21"/>
          <w:rFonts w:ascii="Arial" w:hAnsi="Arial" w:cs="Arial"/>
          <w:color w:val="auto"/>
          <w:sz w:val="36"/>
          <w:szCs w:val="36"/>
          <w:rPrChange w:id="392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;</w:t>
      </w:r>
    </w:p>
    <w:p w14:paraId="753E94F8" w14:textId="35A9B17B" w:rsidR="00C26F48" w:rsidRDefault="000E2096" w:rsidP="001D7577">
      <w:pPr>
        <w:pStyle w:val="ListParagraph"/>
        <w:numPr>
          <w:ilvl w:val="0"/>
          <w:numId w:val="18"/>
        </w:numPr>
        <w:spacing w:after="0"/>
        <w:rPr>
          <w:rStyle w:val="fontstyle21"/>
          <w:rFonts w:ascii="Arial" w:hAnsi="Arial" w:cs="Arial"/>
          <w:b/>
        </w:rPr>
      </w:pPr>
      <w:r w:rsidRPr="00E7425B">
        <w:rPr>
          <w:rStyle w:val="fontstyle21"/>
          <w:rFonts w:ascii="Arial" w:hAnsi="Arial" w:cs="Arial"/>
        </w:rPr>
        <w:t xml:space="preserve">Show </w:t>
      </w:r>
      <w:r w:rsidRPr="00E7425B">
        <w:rPr>
          <w:rStyle w:val="fontstyle21"/>
          <w:rFonts w:ascii="Arial" w:hAnsi="Arial" w:cs="Arial"/>
          <w:b/>
          <w:i/>
        </w:rPr>
        <w:t>View Ratings</w:t>
      </w:r>
      <w:r w:rsidRPr="00E7425B">
        <w:rPr>
          <w:rStyle w:val="fontstyle21"/>
          <w:rFonts w:ascii="Arial" w:hAnsi="Arial" w:cs="Arial"/>
        </w:rPr>
        <w:t xml:space="preserve"> button next to Item</w:t>
      </w:r>
      <w:r w:rsidR="00124243" w:rsidRPr="00E7425B">
        <w:rPr>
          <w:rStyle w:val="fontstyle2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ID</w:t>
      </w:r>
      <w:r w:rsidR="00755040" w:rsidRPr="00E7425B">
        <w:rPr>
          <w:rStyle w:val="fontstyle21"/>
          <w:rFonts w:ascii="Arial" w:hAnsi="Arial" w:cs="Arial"/>
          <w:b/>
        </w:rPr>
        <w:t>.</w:t>
      </w:r>
    </w:p>
    <w:p w14:paraId="50AD5911" w14:textId="55BB5564" w:rsidR="008E1F1B" w:rsidRDefault="008E1F1B" w:rsidP="007C425F">
      <w:pPr>
        <w:pStyle w:val="ListParagraph"/>
        <w:numPr>
          <w:ilvl w:val="0"/>
          <w:numId w:val="18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Find </w:t>
      </w:r>
      <w:r w:rsidR="00755040" w:rsidRPr="00E7425B">
        <w:rPr>
          <w:rStyle w:val="fontstyle21"/>
          <w:rFonts w:ascii="Arial" w:hAnsi="Arial" w:cs="Arial"/>
        </w:rPr>
        <w:t>its</w:t>
      </w:r>
      <w:r w:rsidRPr="00E7425B">
        <w:rPr>
          <w:rStyle w:val="fontstyle21"/>
          <w:rFonts w:ascii="Arial" w:hAnsi="Arial" w:cs="Arial"/>
        </w:rPr>
        <w:t xml:space="preserve"> latest four bids</w:t>
      </w:r>
      <w:r w:rsidRPr="00E7425B">
        <w:rPr>
          <w:rStyle w:val="fontstyle21"/>
          <w:rFonts w:ascii="Arial" w:hAnsi="Arial" w:cs="Arial"/>
          <w:b/>
        </w:rPr>
        <w:t xml:space="preserve"> </w:t>
      </w:r>
      <w:r w:rsidRPr="00E7425B">
        <w:rPr>
          <w:rStyle w:val="fontstyle21"/>
          <w:rFonts w:ascii="Arial" w:hAnsi="Arial" w:cs="Arial"/>
        </w:rPr>
        <w:t>with th</w:t>
      </w:r>
      <w:r w:rsidR="00124243" w:rsidRPr="00E7425B">
        <w:rPr>
          <w:rStyle w:val="fontstyle21"/>
          <w:rFonts w:ascii="Arial" w:hAnsi="Arial" w:cs="Arial"/>
        </w:rPr>
        <w:t xml:space="preserve">e </w:t>
      </w:r>
      <w:del w:id="393" w:author="keyi" w:date="2018-03-01T11:29:00Z">
        <w:r w:rsidR="00124243" w:rsidRPr="00E7425B" w:rsidDel="0021364C">
          <w:rPr>
            <w:rStyle w:val="fontstyle21"/>
            <w:rFonts w:ascii="Arial" w:hAnsi="Arial" w:cs="Arial"/>
          </w:rPr>
          <w:delText>highest(</w:delText>
        </w:r>
      </w:del>
      <w:ins w:id="394" w:author="keyi" w:date="2018-03-01T11:29:00Z">
        <w:r w:rsidR="0021364C" w:rsidRPr="00E7425B">
          <w:rPr>
            <w:rStyle w:val="fontstyle21"/>
            <w:rFonts w:ascii="Arial" w:hAnsi="Arial" w:cs="Arial"/>
          </w:rPr>
          <w:t>highest (</w:t>
        </w:r>
      </w:ins>
      <w:r w:rsidR="00124243" w:rsidRPr="00E7425B">
        <w:rPr>
          <w:rStyle w:val="fontstyle21"/>
          <w:rFonts w:ascii="Arial" w:hAnsi="Arial" w:cs="Arial"/>
        </w:rPr>
        <w:t>and most recent) bid from</w:t>
      </w:r>
      <w:r w:rsidRPr="00E7425B">
        <w:rPr>
          <w:rStyle w:val="fontstyle21"/>
          <w:rFonts w:ascii="Arial" w:hAnsi="Arial" w:cs="Arial"/>
        </w:rPr>
        <w:t xml:space="preserve"> the </w:t>
      </w:r>
      <w:r w:rsidR="0007317A" w:rsidRPr="00E7425B">
        <w:rPr>
          <w:rStyle w:val="fontstyle21"/>
          <w:rFonts w:ascii="Arial" w:hAnsi="Arial" w:cs="Arial"/>
          <w:color w:val="2E74B5" w:themeColor="accent5" w:themeShade="BF"/>
        </w:rPr>
        <w:t>Bid</w:t>
      </w:r>
      <w:r w:rsidR="00053B35" w:rsidRPr="00E7425B">
        <w:rPr>
          <w:rStyle w:val="fontstyle21"/>
          <w:rFonts w:ascii="Arial" w:hAnsi="Arial" w:cs="Arial"/>
          <w:color w:val="2E74B5" w:themeColor="accent5" w:themeShade="BF"/>
        </w:rPr>
        <w:t>s</w:t>
      </w:r>
      <w:r w:rsidR="00124243" w:rsidRPr="00E7425B">
        <w:rPr>
          <w:rStyle w:val="fontstyle21"/>
          <w:rFonts w:ascii="Arial" w:hAnsi="Arial" w:cs="Arial"/>
          <w:color w:val="2E74B5" w:themeColor="accent5" w:themeShade="BF"/>
        </w:rPr>
        <w:t xml:space="preserve"> </w:t>
      </w:r>
      <w:r w:rsidR="00124243" w:rsidRPr="00E7425B">
        <w:rPr>
          <w:rStyle w:val="fontstyle21"/>
          <w:rFonts w:ascii="Arial" w:hAnsi="Arial" w:cs="Arial"/>
        </w:rPr>
        <w:t xml:space="preserve">table, display </w:t>
      </w:r>
      <w:r w:rsidR="00D70F58" w:rsidRPr="00E7425B">
        <w:rPr>
          <w:rStyle w:val="fontstyle21"/>
          <w:rFonts w:ascii="Arial" w:hAnsi="Arial" w:cs="Arial"/>
        </w:rPr>
        <w:t>their Bid Amount, Time of Bid, Username</w:t>
      </w:r>
      <w:r w:rsidR="00124243" w:rsidRPr="00E7425B">
        <w:rPr>
          <w:rStyle w:val="fontstyle21"/>
          <w:rFonts w:ascii="Arial" w:hAnsi="Arial" w:cs="Arial"/>
        </w:rPr>
        <w:t xml:space="preserve"> with the </w:t>
      </w:r>
      <w:del w:id="395" w:author="keyi" w:date="2018-03-01T11:29:00Z">
        <w:r w:rsidR="00124243" w:rsidRPr="00E7425B" w:rsidDel="0021364C">
          <w:rPr>
            <w:rStyle w:val="fontstyle21"/>
            <w:rFonts w:ascii="Arial" w:hAnsi="Arial" w:cs="Arial"/>
          </w:rPr>
          <w:delText>highest(</w:delText>
        </w:r>
      </w:del>
      <w:ins w:id="396" w:author="keyi" w:date="2018-03-01T11:29:00Z">
        <w:r w:rsidR="0021364C" w:rsidRPr="00E7425B">
          <w:rPr>
            <w:rStyle w:val="fontstyle21"/>
            <w:rFonts w:ascii="Arial" w:hAnsi="Arial" w:cs="Arial"/>
          </w:rPr>
          <w:t>highest (</w:t>
        </w:r>
      </w:ins>
      <w:r w:rsidR="00124243" w:rsidRPr="00E7425B">
        <w:rPr>
          <w:rStyle w:val="fontstyle21"/>
          <w:rFonts w:ascii="Arial" w:hAnsi="Arial" w:cs="Arial"/>
        </w:rPr>
        <w:t>and most recent)</w:t>
      </w:r>
      <w:r w:rsidR="00D70F58" w:rsidRPr="00E7425B">
        <w:rPr>
          <w:rStyle w:val="fontstyle21"/>
          <w:rFonts w:ascii="Arial" w:hAnsi="Arial" w:cs="Arial"/>
        </w:rPr>
        <w:t xml:space="preserve"> Bid Amount</w:t>
      </w:r>
      <w:r w:rsidR="00124243" w:rsidRPr="00E7425B">
        <w:rPr>
          <w:rStyle w:val="fontstyle21"/>
          <w:rFonts w:ascii="Arial" w:hAnsi="Arial" w:cs="Arial"/>
        </w:rPr>
        <w:t xml:space="preserve"> first in Latest Bids tab.</w:t>
      </w:r>
    </w:p>
    <w:p w14:paraId="01BC82BE" w14:textId="1204A884" w:rsidR="008D5A9F" w:rsidRDefault="008D5A9F" w:rsidP="008D5A9F">
      <w:pPr>
        <w:pStyle w:val="ListParagraph"/>
        <w:spacing w:after="0"/>
        <w:rPr>
          <w:rStyle w:val="fontstyle21"/>
          <w:rFonts w:ascii="Arial" w:hAnsi="Arial" w:cs="Arial"/>
        </w:rPr>
      </w:pPr>
    </w:p>
    <w:p w14:paraId="66209BFF" w14:textId="57C186B9" w:rsidR="00EE6B3C" w:rsidRPr="00ED0BC2" w:rsidRDefault="008D5A9F" w:rsidP="00F27D2F">
      <w:pPr>
        <w:pStyle w:val="ListParagraph"/>
        <w:spacing w:after="0"/>
        <w:rPr>
          <w:rStyle w:val="fontstyle21"/>
          <w:rFonts w:ascii="Arial" w:hAnsi="Arial" w:cs="Arial"/>
          <w:color w:val="auto"/>
          <w:sz w:val="36"/>
          <w:szCs w:val="36"/>
          <w:rPrChange w:id="397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</w:pPr>
      <w:ins w:id="398" w:author="ChloeXue" w:date="2018-03-03T19:42:00Z">
        <w:r>
          <w:rPr>
            <w:rFonts w:ascii="Arial" w:hAnsi="Arial" w:cs="Arial"/>
            <w:noProof/>
            <w:color w:val="000000"/>
          </w:rPr>
          <w:lastRenderedPageBreak/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1698AC9E" wp14:editId="02A58016">
                  <wp:simplePos x="0" y="0"/>
                  <wp:positionH relativeFrom="column">
                    <wp:posOffset>351845</wp:posOffset>
                  </wp:positionH>
                  <wp:positionV relativeFrom="paragraph">
                    <wp:posOffset>7951</wp:posOffset>
                  </wp:positionV>
                  <wp:extent cx="5080884" cy="866196"/>
                  <wp:effectExtent l="0" t="0" r="24765" b="10160"/>
                  <wp:wrapNone/>
                  <wp:docPr id="17" name="Rectangle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80884" cy="8661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E13A37B" id="Rectangle 17" o:spid="_x0000_s1026" style="position:absolute;margin-left:27.7pt;margin-top:.65pt;width:400.05pt;height:6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" filled="f" strokecolor="black [3213]" strokeweight="1pt"/>
              </w:pict>
            </mc:Fallback>
          </mc:AlternateContent>
        </w:r>
      </w:ins>
      <w:r w:rsidR="00FB7798" w:rsidRPr="00ED0BC2">
        <w:rPr>
          <w:rStyle w:val="fontstyle21"/>
          <w:rFonts w:ascii="Arial" w:hAnsi="Arial" w:cs="Arial"/>
          <w:sz w:val="36"/>
          <w:szCs w:val="36"/>
          <w:rPrChange w:id="399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SELECT UserName, Price, </w:t>
      </w:r>
      <w:r w:rsidR="00E0001B" w:rsidRPr="00ED0BC2">
        <w:rPr>
          <w:rStyle w:val="fontstyle21"/>
          <w:rFonts w:ascii="Arial" w:hAnsi="Arial" w:cs="Arial"/>
          <w:sz w:val="36"/>
          <w:szCs w:val="36"/>
          <w:rPrChange w:id="400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`</w:t>
      </w:r>
      <w:r w:rsidR="00FB7798" w:rsidRPr="00ED0BC2">
        <w:rPr>
          <w:rStyle w:val="fontstyle21"/>
          <w:rFonts w:ascii="Arial" w:hAnsi="Arial" w:cs="Arial"/>
          <w:sz w:val="36"/>
          <w:szCs w:val="36"/>
          <w:rPrChange w:id="401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Time</w:t>
      </w:r>
      <w:r w:rsidR="00E0001B" w:rsidRPr="00ED0BC2">
        <w:rPr>
          <w:rStyle w:val="fontstyle21"/>
          <w:rFonts w:ascii="Arial" w:hAnsi="Arial" w:cs="Arial"/>
          <w:sz w:val="36"/>
          <w:szCs w:val="36"/>
          <w:rPrChange w:id="402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`</w:t>
      </w:r>
      <w:r w:rsidR="00F27D2F" w:rsidRPr="00ED0BC2">
        <w:rPr>
          <w:rStyle w:val="fontstyle21"/>
          <w:rFonts w:ascii="Arial" w:hAnsi="Arial" w:cs="Arial"/>
          <w:sz w:val="36"/>
          <w:szCs w:val="36"/>
          <w:rPrChange w:id="403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FROM </w:t>
      </w:r>
      <w:r w:rsidR="00F27D2F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404" w:author="ChloeXue" w:date="2018-03-03T19:42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 xml:space="preserve">Bids </w:t>
      </w:r>
      <w:r w:rsidR="00E0001B" w:rsidRPr="00ED0BC2">
        <w:rPr>
          <w:rStyle w:val="fontstyle21"/>
          <w:rFonts w:ascii="Arial" w:hAnsi="Arial" w:cs="Arial"/>
          <w:sz w:val="36"/>
          <w:szCs w:val="36"/>
          <w:rPrChange w:id="405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Item</w:t>
      </w:r>
      <w:r w:rsidR="00FB7798" w:rsidRPr="00ED0BC2">
        <w:rPr>
          <w:rStyle w:val="fontstyle21"/>
          <w:rFonts w:ascii="Arial" w:hAnsi="Arial" w:cs="Arial"/>
          <w:sz w:val="36"/>
          <w:szCs w:val="36"/>
          <w:rPrChange w:id="406" w:author="ChloeXue" w:date="2018-03-03T19:42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ID=</w:t>
      </w:r>
      <w:del w:id="407" w:author="Jieyu You" w:date="2018-03-04T21:22:00Z">
        <w:r w:rsidR="00D63B12" w:rsidRPr="00ED0BC2" w:rsidDel="00CD6D62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08" w:author="ChloeXue" w:date="2018-03-03T19:42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D63B12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09" w:author="ChloeXue" w:date="2018-03-03T19:42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</w:t>
      </w:r>
      <w:r w:rsidR="00FB7798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10" w:author="ChloeXue" w:date="2018-03-03T19:42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ID</w:t>
      </w:r>
      <w:del w:id="411" w:author="Jieyu You" w:date="2018-03-04T21:22:00Z">
        <w:r w:rsidR="00FB7798" w:rsidRPr="00ED0BC2" w:rsidDel="00CD6D62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12" w:author="ChloeXue" w:date="2018-03-03T19:42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  <w:r w:rsidR="00F27D2F" w:rsidRPr="00ED0BC2" w:rsidDel="00CD6D62">
          <w:rPr>
            <w:rStyle w:val="fontstyle21"/>
            <w:rFonts w:ascii="Arial" w:hAnsi="Arial" w:cs="Arial"/>
            <w:color w:val="auto"/>
            <w:sz w:val="36"/>
            <w:szCs w:val="36"/>
            <w:rPrChange w:id="413" w:author="ChloeXue" w:date="2018-03-03T19:42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</w:delText>
        </w:r>
      </w:del>
    </w:p>
    <w:p w14:paraId="57017C96" w14:textId="42DB083B" w:rsidR="00FB7798" w:rsidRPr="00ED0BC2" w:rsidRDefault="00F27D2F" w:rsidP="00E0001B">
      <w:pPr>
        <w:pStyle w:val="ListParagraph"/>
        <w:spacing w:after="0"/>
        <w:rPr>
          <w:rStyle w:val="fontstyle21"/>
          <w:rFonts w:ascii="Arial" w:hAnsi="Arial" w:cs="Arial"/>
          <w:color w:val="auto"/>
          <w:sz w:val="36"/>
          <w:szCs w:val="36"/>
          <w:rPrChange w:id="414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15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ORDER BY Price DESC</w:t>
      </w:r>
      <w:r w:rsidR="00E0001B" w:rsidRPr="00ED0BC2">
        <w:rPr>
          <w:rStyle w:val="fontstyle21"/>
          <w:rFonts w:ascii="Arial" w:hAnsi="Arial" w:cs="Arial"/>
          <w:color w:val="auto"/>
          <w:sz w:val="36"/>
          <w:szCs w:val="36"/>
          <w:rPrChange w:id="416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 `</w:t>
      </w:r>
      <w:r w:rsidR="008D454B" w:rsidRPr="00ED0BC2">
        <w:rPr>
          <w:rStyle w:val="fontstyle21"/>
          <w:rFonts w:ascii="Arial" w:hAnsi="Arial" w:cs="Arial"/>
          <w:color w:val="auto"/>
          <w:sz w:val="36"/>
          <w:szCs w:val="36"/>
          <w:rPrChange w:id="417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Time</w:t>
      </w:r>
      <w:r w:rsidR="00E0001B" w:rsidRPr="00ED0BC2">
        <w:rPr>
          <w:rStyle w:val="fontstyle21"/>
          <w:rFonts w:ascii="Arial" w:hAnsi="Arial" w:cs="Arial"/>
          <w:color w:val="auto"/>
          <w:sz w:val="36"/>
          <w:szCs w:val="36"/>
          <w:rPrChange w:id="418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`</w:t>
      </w:r>
      <w:r w:rsidR="008D454B" w:rsidRPr="00ED0BC2">
        <w:rPr>
          <w:rStyle w:val="fontstyle21"/>
          <w:rFonts w:ascii="Arial" w:hAnsi="Arial" w:cs="Arial"/>
          <w:color w:val="auto"/>
          <w:sz w:val="36"/>
          <w:szCs w:val="36"/>
          <w:rPrChange w:id="419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 DESC</w:t>
      </w:r>
      <w:r w:rsidR="00E0001B" w:rsidRPr="00ED0BC2">
        <w:rPr>
          <w:rStyle w:val="fontstyle21"/>
          <w:rFonts w:ascii="Arial" w:hAnsi="Arial" w:cs="Arial"/>
          <w:color w:val="auto"/>
          <w:sz w:val="36"/>
          <w:szCs w:val="36"/>
          <w:rPrChange w:id="420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 LIMIT 4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21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;</w:t>
      </w:r>
      <w:r w:rsidR="00FB7798" w:rsidRPr="00ED0BC2">
        <w:rPr>
          <w:rStyle w:val="fontstyle21"/>
          <w:rFonts w:ascii="Arial" w:hAnsi="Arial" w:cs="Arial"/>
          <w:color w:val="auto"/>
          <w:sz w:val="36"/>
          <w:szCs w:val="36"/>
          <w:rPrChange w:id="422" w:author="ChloeXue" w:date="2018-03-03T19:42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 </w:t>
      </w:r>
    </w:p>
    <w:p w14:paraId="7C17A058" w14:textId="0C928C4A" w:rsidR="000E2096" w:rsidRPr="00E7425B" w:rsidRDefault="000E2096" w:rsidP="007C425F">
      <w:pPr>
        <w:pStyle w:val="ListParagraph"/>
        <w:numPr>
          <w:ilvl w:val="0"/>
          <w:numId w:val="18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If the current user is also the listing user:</w:t>
      </w:r>
    </w:p>
    <w:p w14:paraId="2FFC8CFE" w14:textId="4516AD11" w:rsidR="00371B1D" w:rsidRPr="00E7425B" w:rsidRDefault="00371B1D" w:rsidP="00124243">
      <w:pPr>
        <w:pStyle w:val="ListParagraph"/>
        <w:numPr>
          <w:ilvl w:val="1"/>
          <w:numId w:val="18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Show </w:t>
      </w:r>
      <w:r w:rsidRPr="00E7425B">
        <w:rPr>
          <w:rStyle w:val="fontstyle21"/>
          <w:rFonts w:ascii="Arial" w:hAnsi="Arial" w:cs="Arial"/>
          <w:b/>
          <w:i/>
        </w:rPr>
        <w:t>Edit Description</w:t>
      </w:r>
      <w:r w:rsidRPr="00E7425B">
        <w:rPr>
          <w:rStyle w:val="fontstyle21"/>
          <w:rFonts w:ascii="Arial" w:hAnsi="Arial" w:cs="Arial"/>
        </w:rPr>
        <w:t xml:space="preserve"> button next to Description information.</w:t>
      </w:r>
    </w:p>
    <w:p w14:paraId="00D865AB" w14:textId="059E0741" w:rsidR="00371B1D" w:rsidRPr="00E7425B" w:rsidRDefault="00371B1D" w:rsidP="007C425F">
      <w:pPr>
        <w:pStyle w:val="ListParagraph"/>
        <w:numPr>
          <w:ilvl w:val="0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Els</w:t>
      </w:r>
      <w:r w:rsidR="000177B8" w:rsidRPr="00E7425B">
        <w:rPr>
          <w:rStyle w:val="fontstyle21"/>
          <w:rFonts w:ascii="Arial" w:hAnsi="Arial" w:cs="Arial"/>
        </w:rPr>
        <w:t>e</w:t>
      </w:r>
      <w:r w:rsidRPr="00E7425B">
        <w:rPr>
          <w:rStyle w:val="fontstyle21"/>
          <w:rFonts w:ascii="Arial" w:hAnsi="Arial" w:cs="Arial"/>
        </w:rPr>
        <w:t>:</w:t>
      </w:r>
    </w:p>
    <w:p w14:paraId="6AA9C9A8" w14:textId="7A8DC879" w:rsidR="000177B8" w:rsidRPr="00E7425B" w:rsidRDefault="000177B8" w:rsidP="00A170E0">
      <w:pPr>
        <w:pStyle w:val="ListParagraph"/>
        <w:numPr>
          <w:ilvl w:val="1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="00212999" w:rsidRPr="00E7425B">
        <w:rPr>
          <w:rStyle w:val="fontstyle21"/>
          <w:rFonts w:ascii="Arial" w:hAnsi="Arial" w:cs="Arial"/>
        </w:rPr>
        <w:t>its</w:t>
      </w:r>
      <w:r w:rsidRPr="00E7425B">
        <w:rPr>
          <w:rStyle w:val="fontstyle21"/>
          <w:rFonts w:ascii="Arial" w:hAnsi="Arial" w:cs="Arial"/>
        </w:rPr>
        <w:t xml:space="preserve"> Get It Now price </w:t>
      </w:r>
      <w:r w:rsidR="00212999" w:rsidRPr="00E7425B">
        <w:rPr>
          <w:rStyle w:val="fontstyle21"/>
          <w:rFonts w:ascii="Arial" w:hAnsi="Arial" w:cs="Arial"/>
        </w:rPr>
        <w:t>is not Null</w:t>
      </w:r>
      <w:r w:rsidRPr="00E7425B">
        <w:rPr>
          <w:rStyle w:val="fontstyle21"/>
          <w:rFonts w:ascii="Arial" w:hAnsi="Arial" w:cs="Arial"/>
        </w:rPr>
        <w:t>:</w:t>
      </w:r>
    </w:p>
    <w:p w14:paraId="6BFE7859" w14:textId="275BF937" w:rsidR="008E1F1B" w:rsidRPr="00E7425B" w:rsidRDefault="00DE7495" w:rsidP="00A170E0">
      <w:pPr>
        <w:pStyle w:val="ListParagraph"/>
        <w:numPr>
          <w:ilvl w:val="2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D</w:t>
      </w:r>
      <w:r w:rsidR="00371B1D" w:rsidRPr="00E7425B">
        <w:rPr>
          <w:rStyle w:val="fontstyle21"/>
          <w:rFonts w:ascii="Arial" w:hAnsi="Arial" w:cs="Arial"/>
        </w:rPr>
        <w:t xml:space="preserve">isplay a </w:t>
      </w:r>
      <w:r w:rsidR="00371B1D" w:rsidRPr="00E7425B">
        <w:rPr>
          <w:rStyle w:val="fontstyle21"/>
          <w:rFonts w:ascii="Arial" w:hAnsi="Arial" w:cs="Arial"/>
          <w:b/>
          <w:i/>
        </w:rPr>
        <w:t>Get It Now!</w:t>
      </w:r>
      <w:r w:rsidR="00371B1D" w:rsidRPr="00E7425B">
        <w:rPr>
          <w:rStyle w:val="fontstyle21"/>
          <w:rFonts w:ascii="Arial" w:hAnsi="Arial" w:cs="Arial"/>
          <w:i/>
        </w:rPr>
        <w:t xml:space="preserve"> </w:t>
      </w:r>
      <w:r w:rsidR="00371B1D" w:rsidRPr="00E7425B">
        <w:rPr>
          <w:rStyle w:val="fontstyle21"/>
          <w:rFonts w:ascii="Arial" w:hAnsi="Arial" w:cs="Arial"/>
        </w:rPr>
        <w:t>button next to it</w:t>
      </w:r>
      <w:r w:rsidR="008E1F1B" w:rsidRPr="00E7425B">
        <w:rPr>
          <w:rStyle w:val="fontstyle21"/>
          <w:rFonts w:ascii="Arial" w:hAnsi="Arial" w:cs="Arial"/>
        </w:rPr>
        <w:t>.</w:t>
      </w:r>
    </w:p>
    <w:p w14:paraId="0E746DBA" w14:textId="01F9080C" w:rsidR="00DE7495" w:rsidRPr="00E7425B" w:rsidRDefault="00DE7495" w:rsidP="00DE7495">
      <w:pPr>
        <w:pStyle w:val="ListParagraph"/>
        <w:numPr>
          <w:ilvl w:val="1"/>
          <w:numId w:val="19"/>
        </w:numPr>
        <w:spacing w:after="0"/>
        <w:rPr>
          <w:rStyle w:val="fontstyle21"/>
          <w:rFonts w:ascii="Arial" w:hAnsi="Arial" w:cs="Arial"/>
          <w:b/>
        </w:rPr>
      </w:pPr>
      <w:r w:rsidRPr="00E7425B">
        <w:rPr>
          <w:rStyle w:val="fontstyle21"/>
          <w:rFonts w:ascii="Arial" w:hAnsi="Arial" w:cs="Arial"/>
        </w:rPr>
        <w:t>Create a blank next to Your bid</w:t>
      </w:r>
      <w:r w:rsidRPr="00E7425B">
        <w:rPr>
          <w:rStyle w:val="fontstyle21"/>
          <w:rFonts w:ascii="Arial" w:hAnsi="Arial" w:cs="Arial"/>
          <w:b/>
        </w:rPr>
        <w:t xml:space="preserve"> </w:t>
      </w:r>
      <w:r w:rsidRPr="00E7425B">
        <w:rPr>
          <w:rStyle w:val="fontstyle21"/>
          <w:rFonts w:ascii="Arial" w:hAnsi="Arial" w:cs="Arial"/>
        </w:rPr>
        <w:t>for users input. Display the minimum bid next to it.</w:t>
      </w:r>
    </w:p>
    <w:p w14:paraId="49B65D1F" w14:textId="451A0A96" w:rsidR="00A7300C" w:rsidRPr="00E7425B" w:rsidRDefault="00A7300C" w:rsidP="00DE7495">
      <w:pPr>
        <w:pStyle w:val="ListParagraph"/>
        <w:numPr>
          <w:ilvl w:val="1"/>
          <w:numId w:val="19"/>
        </w:numPr>
        <w:spacing w:after="0"/>
        <w:rPr>
          <w:rStyle w:val="fontstyle21"/>
          <w:rFonts w:ascii="Arial" w:hAnsi="Arial" w:cs="Arial"/>
          <w:b/>
        </w:rPr>
      </w:pPr>
      <w:r w:rsidRPr="00E7425B">
        <w:rPr>
          <w:rStyle w:val="fontstyle21"/>
          <w:rFonts w:ascii="Arial" w:hAnsi="Arial" w:cs="Arial"/>
        </w:rPr>
        <w:t xml:space="preserve">Display </w:t>
      </w:r>
      <w:r w:rsidRPr="00E7425B">
        <w:rPr>
          <w:rStyle w:val="fontstyle21"/>
          <w:rFonts w:ascii="Arial" w:hAnsi="Arial" w:cs="Arial"/>
          <w:b/>
          <w:i/>
        </w:rPr>
        <w:t>Bid On This Item</w:t>
      </w:r>
      <w:r w:rsidRPr="00E7425B">
        <w:rPr>
          <w:rStyle w:val="fontstyle21"/>
          <w:rFonts w:ascii="Arial" w:hAnsi="Arial" w:cs="Arial"/>
        </w:rPr>
        <w:t xml:space="preserve"> button.</w:t>
      </w:r>
    </w:p>
    <w:p w14:paraId="4BA70DC2" w14:textId="79FA3014" w:rsidR="000177B8" w:rsidRPr="00E7425B" w:rsidRDefault="00105DAA" w:rsidP="00A170E0">
      <w:pPr>
        <w:pStyle w:val="ListParagraph"/>
        <w:numPr>
          <w:ilvl w:val="0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enters the </w:t>
      </w:r>
      <w:r w:rsidR="007471B9" w:rsidRPr="00E7425B">
        <w:rPr>
          <w:rStyle w:val="fontstyle21"/>
          <w:rFonts w:ascii="Arial" w:hAnsi="Arial" w:cs="Arial"/>
          <w:i/>
          <w:color w:val="538135" w:themeColor="accent6" w:themeShade="BF"/>
        </w:rPr>
        <w:t>'</w:t>
      </w:r>
      <w:r w:rsidR="0004137E" w:rsidRPr="00E7425B">
        <w:rPr>
          <w:rStyle w:val="fontstyle21"/>
          <w:rFonts w:ascii="Arial" w:hAnsi="Arial" w:cs="Arial"/>
          <w:i/>
          <w:color w:val="538135" w:themeColor="accent6" w:themeShade="BF"/>
        </w:rPr>
        <w:t>$</w:t>
      </w:r>
      <w:r w:rsidR="007471B9" w:rsidRPr="00E7425B">
        <w:rPr>
          <w:rStyle w:val="fontstyle21"/>
          <w:rFonts w:ascii="Arial" w:hAnsi="Arial" w:cs="Arial"/>
          <w:i/>
          <w:color w:val="538135" w:themeColor="accent6" w:themeShade="BF"/>
        </w:rPr>
        <w:t>Bid_P</w:t>
      </w:r>
      <w:r w:rsidRPr="00E7425B">
        <w:rPr>
          <w:rStyle w:val="fontstyle21"/>
          <w:rFonts w:ascii="Arial" w:hAnsi="Arial" w:cs="Arial"/>
          <w:i/>
          <w:color w:val="538135" w:themeColor="accent6" w:themeShade="BF"/>
        </w:rPr>
        <w:t>rice</w:t>
      </w:r>
      <w:r w:rsidR="007471B9" w:rsidRPr="00E7425B">
        <w:rPr>
          <w:rStyle w:val="fontstyle21"/>
          <w:rFonts w:ascii="Arial" w:hAnsi="Arial" w:cs="Arial"/>
          <w:i/>
          <w:color w:val="538135" w:themeColor="accent6" w:themeShade="BF"/>
        </w:rPr>
        <w:t>'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 xml:space="preserve"> </w:t>
      </w:r>
      <w:r w:rsidRPr="00E7425B">
        <w:rPr>
          <w:rStyle w:val="fontstyle21"/>
          <w:rFonts w:ascii="Arial" w:hAnsi="Arial" w:cs="Arial"/>
        </w:rPr>
        <w:t xml:space="preserve">in </w:t>
      </w:r>
      <w:r w:rsidRPr="00E7425B">
        <w:rPr>
          <w:rStyle w:val="fontstyle21"/>
          <w:rFonts w:ascii="Arial" w:hAnsi="Arial" w:cs="Arial"/>
          <w:b/>
        </w:rPr>
        <w:t>Your bid</w:t>
      </w:r>
      <w:r w:rsidRPr="00E7425B">
        <w:rPr>
          <w:rStyle w:val="fontstyle21"/>
          <w:rFonts w:ascii="Arial" w:hAnsi="Arial" w:cs="Arial"/>
        </w:rPr>
        <w:t>.</w:t>
      </w:r>
    </w:p>
    <w:p w14:paraId="766B2170" w14:textId="0DC767F8" w:rsidR="00C9103E" w:rsidRPr="00E7425B" w:rsidRDefault="00C9103E" w:rsidP="007C425F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>Get It Now!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477D3A1F" w14:textId="77777777" w:rsidR="00796F64" w:rsidRPr="00E7425B" w:rsidRDefault="00796F64" w:rsidP="00796F64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>If Winner is not Null:</w:t>
      </w:r>
    </w:p>
    <w:p w14:paraId="2A2B8DF5" w14:textId="77777777" w:rsidR="00796F64" w:rsidRPr="00E7425B" w:rsidRDefault="00796F64" w:rsidP="00796F64">
      <w:pPr>
        <w:pStyle w:val="ListParagraph"/>
        <w:numPr>
          <w:ilvl w:val="2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>Show error message that someone has bought this item.</w:t>
      </w:r>
    </w:p>
    <w:p w14:paraId="35EC5B74" w14:textId="3F256814" w:rsidR="00796F64" w:rsidRPr="00E7425B" w:rsidRDefault="00796F64" w:rsidP="00796F64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Else:</w:t>
      </w:r>
    </w:p>
    <w:p w14:paraId="5EB840C4" w14:textId="0092BD0A" w:rsidR="00AE6054" w:rsidRPr="00E7425B" w:rsidRDefault="00C9103E" w:rsidP="00796F64">
      <w:pPr>
        <w:pStyle w:val="ListParagraph"/>
        <w:numPr>
          <w:ilvl w:val="2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User purchases the item immediately</w:t>
      </w:r>
      <w:r w:rsidR="00D177A9" w:rsidRPr="00E7425B">
        <w:rPr>
          <w:rStyle w:val="fontstyle21"/>
          <w:rFonts w:ascii="Arial" w:hAnsi="Arial" w:cs="Arial"/>
        </w:rPr>
        <w:t>,</w:t>
      </w:r>
      <w:r w:rsidR="00AD0597" w:rsidRPr="00E7425B">
        <w:rPr>
          <w:rStyle w:val="fontstyle21"/>
          <w:rFonts w:ascii="Arial" w:hAnsi="Arial" w:cs="Arial"/>
        </w:rPr>
        <w:t xml:space="preserve"> and </w:t>
      </w:r>
      <w:r w:rsidR="00D177A9" w:rsidRPr="00E7425B">
        <w:rPr>
          <w:rStyle w:val="fontstyle21"/>
          <w:rFonts w:ascii="Arial" w:hAnsi="Arial" w:cs="Arial"/>
        </w:rPr>
        <w:t>Winner and Sale Price</w:t>
      </w:r>
      <w:r w:rsidR="00B8372E" w:rsidRPr="00E7425B">
        <w:rPr>
          <w:rStyle w:val="fontstyle21"/>
          <w:rFonts w:ascii="Arial" w:hAnsi="Arial" w:cs="Arial"/>
        </w:rPr>
        <w:t xml:space="preserve"> of this item</w:t>
      </w:r>
      <w:r w:rsidR="00D177A9" w:rsidRPr="00E7425B">
        <w:rPr>
          <w:rStyle w:val="fontstyle21"/>
          <w:rFonts w:ascii="Arial" w:hAnsi="Arial" w:cs="Arial"/>
        </w:rPr>
        <w:t xml:space="preserve"> in </w:t>
      </w:r>
      <w:r w:rsidR="00D177A9" w:rsidRPr="00E7425B">
        <w:rPr>
          <w:rStyle w:val="fontstyle21"/>
          <w:rFonts w:ascii="Arial" w:hAnsi="Arial" w:cs="Arial"/>
          <w:color w:val="2E74B5" w:themeColor="accent5" w:themeShade="BF"/>
        </w:rPr>
        <w:t xml:space="preserve">Items </w:t>
      </w:r>
      <w:r w:rsidR="00D177A9" w:rsidRPr="00E7425B">
        <w:rPr>
          <w:rStyle w:val="fontstyle21"/>
          <w:rFonts w:ascii="Arial" w:hAnsi="Arial" w:cs="Arial"/>
        </w:rPr>
        <w:t xml:space="preserve">table </w:t>
      </w:r>
      <w:r w:rsidR="00B8372E" w:rsidRPr="00E7425B">
        <w:rPr>
          <w:rStyle w:val="fontstyle21"/>
          <w:rFonts w:ascii="Arial" w:hAnsi="Arial" w:cs="Arial"/>
        </w:rPr>
        <w:t>are</w:t>
      </w:r>
      <w:r w:rsidR="00D177A9" w:rsidRPr="00E7425B">
        <w:rPr>
          <w:rStyle w:val="fontstyle21"/>
          <w:rFonts w:ascii="Arial" w:hAnsi="Arial" w:cs="Arial"/>
        </w:rPr>
        <w:t xml:space="preserve"> updated.</w:t>
      </w:r>
    </w:p>
    <w:p w14:paraId="06EECE5C" w14:textId="6802C4C2" w:rsidR="00C9103E" w:rsidRDefault="00ED0BC2" w:rsidP="00796F64">
      <w:pPr>
        <w:pStyle w:val="ListParagraph"/>
        <w:numPr>
          <w:ilvl w:val="2"/>
          <w:numId w:val="20"/>
        </w:numPr>
        <w:spacing w:after="0"/>
        <w:rPr>
          <w:rStyle w:val="fontstyle21"/>
          <w:rFonts w:ascii="Arial" w:hAnsi="Arial" w:cs="Arial"/>
        </w:rPr>
      </w:pPr>
      <w:ins w:id="423" w:author="ChloeXue" w:date="2018-03-03T19:43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4D433DC3" wp14:editId="70B19DE9">
                  <wp:simplePos x="0" y="0"/>
                  <wp:positionH relativeFrom="column">
                    <wp:posOffset>805070</wp:posOffset>
                  </wp:positionH>
                  <wp:positionV relativeFrom="paragraph">
                    <wp:posOffset>338262</wp:posOffset>
                  </wp:positionV>
                  <wp:extent cx="2973235" cy="1144988"/>
                  <wp:effectExtent l="0" t="0" r="17780" b="1714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973235" cy="1144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109567BA" id="Rectangle 18" o:spid="_x0000_s1026" style="position:absolute;margin-left:63.4pt;margin-top:26.65pt;width:234.1pt;height:90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" filled="f" strokecolor="black [3213]" strokeweight="1pt"/>
              </w:pict>
            </mc:Fallback>
          </mc:AlternateContent>
        </w:r>
      </w:ins>
      <w:r w:rsidR="001610D7" w:rsidRPr="00E7425B">
        <w:rPr>
          <w:rStyle w:val="fontstyle21"/>
          <w:rFonts w:ascii="Arial" w:hAnsi="Arial" w:cs="Arial"/>
        </w:rPr>
        <w:t xml:space="preserve">Auction End date </w:t>
      </w:r>
      <w:r w:rsidR="00B8372E" w:rsidRPr="00E7425B">
        <w:rPr>
          <w:rStyle w:val="fontstyle21"/>
          <w:rFonts w:ascii="Arial" w:hAnsi="Arial" w:cs="Arial"/>
        </w:rPr>
        <w:t xml:space="preserve">of this item </w:t>
      </w:r>
      <w:r w:rsidR="001610D7" w:rsidRPr="00E7425B">
        <w:rPr>
          <w:rStyle w:val="fontstyle21"/>
          <w:rFonts w:ascii="Arial" w:hAnsi="Arial" w:cs="Arial"/>
        </w:rPr>
        <w:t>is set to the current time</w:t>
      </w:r>
      <w:r w:rsidR="00D177A9" w:rsidRPr="00E7425B">
        <w:rPr>
          <w:rStyle w:val="fontstyle21"/>
          <w:rFonts w:ascii="Arial" w:hAnsi="Arial" w:cs="Arial"/>
        </w:rPr>
        <w:t>, and t</w:t>
      </w:r>
      <w:r w:rsidR="00AD0597" w:rsidRPr="00E7425B">
        <w:rPr>
          <w:rStyle w:val="fontstyle21"/>
          <w:rFonts w:ascii="Arial" w:hAnsi="Arial" w:cs="Arial"/>
        </w:rPr>
        <w:t>he auction ends immediately</w:t>
      </w:r>
      <w:r w:rsidR="00C9103E" w:rsidRPr="00E7425B">
        <w:rPr>
          <w:rStyle w:val="fontstyle21"/>
          <w:rFonts w:ascii="Arial" w:hAnsi="Arial" w:cs="Arial"/>
        </w:rPr>
        <w:t>.</w:t>
      </w:r>
    </w:p>
    <w:p w14:paraId="5E2A1469" w14:textId="77777777" w:rsidR="00D63B12" w:rsidRPr="00737BC1" w:rsidRDefault="00D63B12" w:rsidP="00D63B12">
      <w:pPr>
        <w:pStyle w:val="ListParagraph"/>
        <w:spacing w:after="0"/>
        <w:ind w:left="1440"/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424" w:author="Jieyu You" w:date="2018-03-04T21:2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25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UPDATE </w:t>
      </w:r>
      <w:del w:id="426" w:author="Jieyu You" w:date="2018-03-04T21:25:00Z">
        <w:r w:rsidRPr="00737BC1" w:rsidDel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427" w:author="Jieyu You" w:date="2018-03-04T21:25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`</w:delText>
        </w:r>
      </w:del>
      <w:r w:rsidRPr="00737BC1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428" w:author="Jieyu You" w:date="2018-03-04T21:2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Items</w:t>
      </w:r>
      <w:del w:id="429" w:author="Jieyu You" w:date="2018-03-04T21:25:00Z">
        <w:r w:rsidRPr="00737BC1" w:rsidDel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430" w:author="Jieyu You" w:date="2018-03-04T21:25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` </w:delText>
        </w:r>
      </w:del>
    </w:p>
    <w:p w14:paraId="2AB71977" w14:textId="19D33E7E" w:rsidR="00D63B12" w:rsidRPr="00ED0BC2" w:rsidRDefault="00D63B12" w:rsidP="00D63B12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431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32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SET Winner=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33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'$UserName'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34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 AuctionEnd=</w:t>
      </w:r>
      <w:r w:rsidR="00F6127B" w:rsidRPr="00ED0BC2">
        <w:rPr>
          <w:rStyle w:val="fontstyle21"/>
          <w:rFonts w:ascii="Arial" w:hAnsi="Arial" w:cs="Arial"/>
          <w:color w:val="auto"/>
          <w:sz w:val="36"/>
          <w:szCs w:val="36"/>
          <w:rPrChange w:id="435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NOW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36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()</w:t>
      </w:r>
    </w:p>
    <w:p w14:paraId="204C5587" w14:textId="74FA1586" w:rsidR="00D63B12" w:rsidRPr="00ED0BC2" w:rsidRDefault="00D63B12" w:rsidP="00D63B12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437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38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ItemID=</w:t>
      </w:r>
      <w:del w:id="439" w:author="Jieyu You" w:date="2018-03-04T21:24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40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41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442" w:author="Jieyu You" w:date="2018-03-04T21:24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43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sz w:val="36"/>
          <w:szCs w:val="36"/>
          <w:rPrChange w:id="444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;</w:t>
      </w:r>
    </w:p>
    <w:p w14:paraId="54D60380" w14:textId="79A0026D" w:rsidR="00616A1E" w:rsidRPr="00E7425B" w:rsidRDefault="00616A1E" w:rsidP="00796F64">
      <w:pPr>
        <w:pStyle w:val="ListParagraph"/>
        <w:numPr>
          <w:ilvl w:val="2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</w:rPr>
        <w:t>Go back to Search Results with message you have gotten the item</w:t>
      </w:r>
      <w:r w:rsidR="00796F64" w:rsidRPr="00E7425B">
        <w:rPr>
          <w:rFonts w:ascii="Arial" w:hAnsi="Arial" w:cs="Arial"/>
          <w:color w:val="000000"/>
        </w:rPr>
        <w:t>.</w:t>
      </w:r>
    </w:p>
    <w:p w14:paraId="086A573B" w14:textId="3B39A1F9" w:rsidR="00C9103E" w:rsidRPr="00E7425B" w:rsidRDefault="00C9103E" w:rsidP="007C425F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>Bid On This Item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1ABAF3FF" w14:textId="77777777" w:rsidR="00E12D47" w:rsidRPr="00E7425B" w:rsidRDefault="00E12D47" w:rsidP="00E12D47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i/>
          <w:color w:val="538135" w:themeColor="accent6" w:themeShade="BF"/>
        </w:rPr>
        <w:t>'$Bid_Price'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 xml:space="preserve"> </w:t>
      </w:r>
      <w:r w:rsidRPr="00E7425B">
        <w:rPr>
          <w:rStyle w:val="fontstyle21"/>
          <w:rFonts w:ascii="Arial" w:hAnsi="Arial" w:cs="Arial"/>
        </w:rPr>
        <w:t xml:space="preserve">is invalid </w:t>
      </w:r>
      <w:r w:rsidRPr="00E7425B">
        <w:rPr>
          <w:rFonts w:ascii="Arial" w:hAnsi="Arial" w:cs="Arial"/>
          <w:color w:val="000000"/>
        </w:rPr>
        <w:t>like it is not a number or not one dollar higher than the current bid price</w:t>
      </w:r>
      <w:r w:rsidRPr="00E7425B">
        <w:rPr>
          <w:rStyle w:val="fontstyle21"/>
          <w:rFonts w:ascii="Arial" w:hAnsi="Arial" w:cs="Arial"/>
        </w:rPr>
        <w:t>:</w:t>
      </w:r>
    </w:p>
    <w:p w14:paraId="112F4F29" w14:textId="77777777" w:rsidR="00E12D47" w:rsidRPr="00E7425B" w:rsidRDefault="00E12D47" w:rsidP="00E12D47">
      <w:pPr>
        <w:pStyle w:val="ListParagraph"/>
        <w:numPr>
          <w:ilvl w:val="2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Show error message next to it.        </w:t>
      </w:r>
    </w:p>
    <w:p w14:paraId="5EFCA359" w14:textId="77777777" w:rsidR="00E12D47" w:rsidRPr="00E7425B" w:rsidRDefault="00E12D47" w:rsidP="00E12D47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If </w:t>
      </w:r>
      <w:r w:rsidRPr="00E7425B">
        <w:rPr>
          <w:rStyle w:val="fontstyle21"/>
          <w:rFonts w:ascii="Arial" w:hAnsi="Arial" w:cs="Arial"/>
          <w:i/>
          <w:color w:val="538135" w:themeColor="accent6" w:themeShade="BF"/>
        </w:rPr>
        <w:t>'$Bid_Price'</w:t>
      </w:r>
      <w:r w:rsidRPr="00E7425B">
        <w:rPr>
          <w:rStyle w:val="fontstyle21"/>
          <w:rFonts w:ascii="Arial" w:hAnsi="Arial" w:cs="Arial"/>
          <w:color w:val="538135" w:themeColor="accent6" w:themeShade="BF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≥</m:t>
        </m:r>
      </m:oMath>
      <w:r w:rsidRPr="00E7425B">
        <w:rPr>
          <w:rFonts w:ascii="Arial" w:hAnsi="Arial" w:cs="Arial"/>
          <w:color w:val="000000"/>
        </w:rPr>
        <w:t xml:space="preserve"> Get It Now Price.</w:t>
      </w:r>
    </w:p>
    <w:p w14:paraId="2D07AE6A" w14:textId="0A8A12CD" w:rsidR="00E12D47" w:rsidRPr="00E7425B" w:rsidRDefault="00E12D47" w:rsidP="00E12D47">
      <w:pPr>
        <w:pStyle w:val="ListParagraph"/>
        <w:numPr>
          <w:ilvl w:val="2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 xml:space="preserve">Show notice message that the user can click </w:t>
      </w:r>
      <w:r w:rsidRPr="00E7425B">
        <w:rPr>
          <w:rFonts w:ascii="Arial" w:hAnsi="Arial" w:cs="Arial"/>
          <w:b/>
          <w:i/>
          <w:color w:val="000000"/>
        </w:rPr>
        <w:t>Get It Now!</w:t>
      </w:r>
      <w:r w:rsidRPr="00E7425B">
        <w:rPr>
          <w:rFonts w:ascii="Arial" w:hAnsi="Arial" w:cs="Arial"/>
          <w:color w:val="000000"/>
        </w:rPr>
        <w:t xml:space="preserve">.   </w:t>
      </w:r>
    </w:p>
    <w:p w14:paraId="6DFFF80B" w14:textId="71C0C369" w:rsidR="00796F64" w:rsidRPr="00E7425B" w:rsidRDefault="00796F64" w:rsidP="00796F64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>If Winner is not Null:</w:t>
      </w:r>
    </w:p>
    <w:p w14:paraId="0045415A" w14:textId="252FAED1" w:rsidR="00796F64" w:rsidRPr="00E7425B" w:rsidRDefault="00796F64" w:rsidP="00E12D47">
      <w:pPr>
        <w:pStyle w:val="ListParagraph"/>
        <w:numPr>
          <w:ilvl w:val="2"/>
          <w:numId w:val="20"/>
        </w:numPr>
        <w:spacing w:after="0"/>
        <w:rPr>
          <w:rFonts w:ascii="Arial" w:hAnsi="Arial" w:cs="Arial"/>
          <w:color w:val="000000"/>
        </w:rPr>
      </w:pPr>
      <w:r w:rsidRPr="00E7425B">
        <w:rPr>
          <w:rFonts w:ascii="Arial" w:hAnsi="Arial" w:cs="Arial"/>
          <w:color w:val="000000"/>
        </w:rPr>
        <w:t>Show error message that someone has bought this item.</w:t>
      </w:r>
    </w:p>
    <w:p w14:paraId="603C3513" w14:textId="5CC20DE3" w:rsidR="00796F64" w:rsidRPr="00E7425B" w:rsidRDefault="00796F64" w:rsidP="00796F64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</w:rPr>
        <w:t>Else:</w:t>
      </w:r>
    </w:p>
    <w:p w14:paraId="72A11DF7" w14:textId="5F6B7BF9" w:rsidR="00C9103E" w:rsidRDefault="008D5A9F" w:rsidP="00AE6054">
      <w:pPr>
        <w:pStyle w:val="ListParagraph"/>
        <w:numPr>
          <w:ilvl w:val="0"/>
          <w:numId w:val="24"/>
        </w:numPr>
        <w:spacing w:after="0"/>
        <w:rPr>
          <w:rStyle w:val="fontstyle21"/>
          <w:rFonts w:ascii="Arial" w:hAnsi="Arial" w:cs="Arial"/>
        </w:rPr>
      </w:pPr>
      <w:ins w:id="445" w:author="ChloeXue" w:date="2018-03-03T19:43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78BD1B0F" wp14:editId="286A8747">
                  <wp:simplePos x="0" y="0"/>
                  <wp:positionH relativeFrom="column">
                    <wp:posOffset>733509</wp:posOffset>
                  </wp:positionH>
                  <wp:positionV relativeFrom="paragraph">
                    <wp:posOffset>176088</wp:posOffset>
                  </wp:positionV>
                  <wp:extent cx="4840218" cy="1098550"/>
                  <wp:effectExtent l="0" t="0" r="17780" b="25400"/>
                  <wp:wrapNone/>
                  <wp:docPr id="19" name="Rectangle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40218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13F24B" id="Rectangle 19" o:spid="_x0000_s1026" style="position:absolute;margin-left:57.75pt;margin-top:13.85pt;width:381.1pt;height:8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LUlwIAAIc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" filled="f" strokecolor="black [3213]" strokeweight="1pt"/>
              </w:pict>
            </mc:Fallback>
          </mc:AlternateContent>
        </w:r>
      </w:ins>
      <w:r w:rsidR="00D70F58" w:rsidRPr="00E7425B">
        <w:rPr>
          <w:rStyle w:val="fontstyle21"/>
          <w:rFonts w:ascii="Arial" w:hAnsi="Arial" w:cs="Arial"/>
        </w:rPr>
        <w:t>Store user’s B</w:t>
      </w:r>
      <w:r w:rsidR="00C9103E" w:rsidRPr="00E7425B">
        <w:rPr>
          <w:rStyle w:val="fontstyle21"/>
          <w:rFonts w:ascii="Arial" w:hAnsi="Arial" w:cs="Arial"/>
        </w:rPr>
        <w:t xml:space="preserve">id </w:t>
      </w:r>
      <w:r w:rsidR="00D70F58" w:rsidRPr="00E7425B">
        <w:rPr>
          <w:rStyle w:val="fontstyle21"/>
          <w:rFonts w:ascii="Arial" w:hAnsi="Arial" w:cs="Arial"/>
        </w:rPr>
        <w:t>Amount,</w:t>
      </w:r>
      <w:r w:rsidR="00C9103E" w:rsidRPr="00E7425B">
        <w:rPr>
          <w:rStyle w:val="fontstyle21"/>
          <w:rFonts w:ascii="Arial" w:hAnsi="Arial" w:cs="Arial"/>
        </w:rPr>
        <w:t xml:space="preserve"> </w:t>
      </w:r>
      <w:r w:rsidR="00D70F58" w:rsidRPr="00E7425B">
        <w:rPr>
          <w:rStyle w:val="fontstyle21"/>
          <w:rFonts w:ascii="Arial" w:hAnsi="Arial" w:cs="Arial"/>
        </w:rPr>
        <w:t xml:space="preserve">Time of Bid, Username </w:t>
      </w:r>
      <w:r w:rsidR="00C9103E" w:rsidRPr="00E7425B">
        <w:rPr>
          <w:rStyle w:val="fontstyle21"/>
          <w:rFonts w:ascii="Arial" w:hAnsi="Arial" w:cs="Arial"/>
        </w:rPr>
        <w:t xml:space="preserve">in </w:t>
      </w:r>
      <w:r w:rsidR="0007317A" w:rsidRPr="00E7425B">
        <w:rPr>
          <w:rStyle w:val="fontstyle21"/>
          <w:rFonts w:ascii="Arial" w:hAnsi="Arial" w:cs="Arial"/>
          <w:color w:val="2E74B5" w:themeColor="accent5" w:themeShade="BF"/>
        </w:rPr>
        <w:t>Bids</w:t>
      </w:r>
      <w:r w:rsidR="00AE6054" w:rsidRPr="00E7425B">
        <w:rPr>
          <w:rStyle w:val="fontstyle21"/>
          <w:rFonts w:ascii="Arial" w:hAnsi="Arial" w:cs="Arial"/>
          <w:b/>
          <w:color w:val="2E74B5" w:themeColor="accent5" w:themeShade="BF"/>
        </w:rPr>
        <w:t xml:space="preserve"> </w:t>
      </w:r>
      <w:r w:rsidR="00AE6054" w:rsidRPr="00E7425B">
        <w:rPr>
          <w:rStyle w:val="fontstyle21"/>
          <w:rFonts w:ascii="Arial" w:hAnsi="Arial" w:cs="Arial"/>
        </w:rPr>
        <w:t>table</w:t>
      </w:r>
      <w:r w:rsidR="00C9103E" w:rsidRPr="00E7425B">
        <w:rPr>
          <w:rStyle w:val="fontstyle21"/>
          <w:rFonts w:ascii="Arial" w:hAnsi="Arial" w:cs="Arial"/>
        </w:rPr>
        <w:t>.</w:t>
      </w:r>
    </w:p>
    <w:p w14:paraId="04B2ED6B" w14:textId="2FFEDCDB" w:rsidR="00071A97" w:rsidRPr="00ED0BC2" w:rsidRDefault="00071A97" w:rsidP="00071A97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446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47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INSERT INTO </w:t>
      </w:r>
      <w:del w:id="448" w:author="Jieyu You" w:date="2018-03-04T21:25:00Z">
        <w:r w:rsidR="00D63B12" w:rsidRPr="00ED0BC2" w:rsidDel="00737BC1">
          <w:rPr>
            <w:rStyle w:val="fontstyle21"/>
            <w:rFonts w:ascii="Arial" w:hAnsi="Arial" w:cs="Arial"/>
            <w:sz w:val="36"/>
            <w:szCs w:val="36"/>
            <w:rPrChange w:id="449" w:author="ChloeXue" w:date="2018-03-03T19:43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`</w:delText>
        </w:r>
      </w:del>
      <w:r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450" w:author="ChloeXue" w:date="2018-03-03T19:43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Bids</w:t>
      </w:r>
      <w:del w:id="451" w:author="Jieyu You" w:date="2018-03-04T21:25:00Z">
        <w:r w:rsidR="00D63B12" w:rsidRPr="00ED0BC2" w:rsidDel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452" w:author="ChloeXue" w:date="2018-03-03T19:43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`</w:delText>
        </w:r>
      </w:del>
      <w:r w:rsidRPr="00ED0BC2">
        <w:rPr>
          <w:rStyle w:val="fontstyle21"/>
          <w:rFonts w:ascii="Arial" w:hAnsi="Arial" w:cs="Arial"/>
          <w:sz w:val="36"/>
          <w:szCs w:val="36"/>
          <w:rPrChange w:id="453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(</w:t>
      </w:r>
      <w:r w:rsidR="00D63B12" w:rsidRPr="00ED0BC2">
        <w:rPr>
          <w:rStyle w:val="fontstyle21"/>
          <w:rFonts w:ascii="Arial" w:hAnsi="Arial" w:cs="Arial"/>
          <w:sz w:val="36"/>
          <w:szCs w:val="36"/>
          <w:rPrChange w:id="454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ItemID, </w:t>
      </w:r>
      <w:r w:rsidRPr="00ED0BC2">
        <w:rPr>
          <w:rStyle w:val="fontstyle21"/>
          <w:rFonts w:ascii="Arial" w:hAnsi="Arial" w:cs="Arial"/>
          <w:sz w:val="36"/>
          <w:szCs w:val="36"/>
          <w:rPrChange w:id="455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UserName, Price, Time) </w:t>
      </w:r>
    </w:p>
    <w:p w14:paraId="610B9B76" w14:textId="5CD4CB2B" w:rsidR="00071A97" w:rsidRPr="00ED0BC2" w:rsidRDefault="00D63B12" w:rsidP="00D63B12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456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57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VALUES</w:t>
      </w:r>
      <w:r w:rsidR="00071A97" w:rsidRPr="00ED0BC2">
        <w:rPr>
          <w:rStyle w:val="fontstyle21"/>
          <w:rFonts w:ascii="Arial" w:hAnsi="Arial" w:cs="Arial"/>
          <w:sz w:val="36"/>
          <w:szCs w:val="36"/>
          <w:rPrChange w:id="458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  <w:r w:rsidRPr="00ED0BC2">
        <w:rPr>
          <w:rStyle w:val="fontstyle21"/>
          <w:rFonts w:ascii="Arial" w:hAnsi="Arial" w:cs="Arial"/>
          <w:sz w:val="36"/>
          <w:szCs w:val="36"/>
          <w:rPrChange w:id="459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(</w:t>
      </w:r>
      <w:del w:id="460" w:author="Jieyu You" w:date="2018-03-04T21:28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61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62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463" w:author="Jieyu You" w:date="2018-03-04T21:28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64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65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071A97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66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'$UserName'</w:t>
      </w:r>
      <w:r w:rsidR="00071A97" w:rsidRPr="00ED0BC2">
        <w:rPr>
          <w:rStyle w:val="fontstyle21"/>
          <w:rFonts w:ascii="Arial" w:hAnsi="Arial" w:cs="Arial"/>
          <w:color w:val="auto"/>
          <w:sz w:val="36"/>
          <w:szCs w:val="36"/>
          <w:rPrChange w:id="467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, </w:t>
      </w:r>
      <w:del w:id="468" w:author="Jieyu You" w:date="2018-03-04T21:28:00Z">
        <w:r w:rsidR="00071A97"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69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071A97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70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$Bid_Price</w:t>
      </w:r>
      <w:del w:id="471" w:author="Jieyu You" w:date="2018-03-04T21:28:00Z">
        <w:r w:rsidR="00071A97"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72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071A97"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73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F6127B" w:rsidRPr="00ED0BC2">
        <w:rPr>
          <w:rStyle w:val="fontstyle21"/>
          <w:rFonts w:ascii="Arial" w:hAnsi="Arial" w:cs="Arial"/>
          <w:color w:val="auto"/>
          <w:sz w:val="36"/>
          <w:szCs w:val="36"/>
          <w:rPrChange w:id="474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NOW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475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()</w:t>
      </w:r>
      <w:r w:rsidRPr="00ED0BC2">
        <w:rPr>
          <w:rStyle w:val="fontstyle21"/>
          <w:rFonts w:ascii="Arial" w:hAnsi="Arial" w:cs="Arial"/>
          <w:sz w:val="36"/>
          <w:szCs w:val="36"/>
          <w:rPrChange w:id="476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);</w:t>
      </w:r>
    </w:p>
    <w:p w14:paraId="0BEDACFA" w14:textId="1EEBCFCA" w:rsidR="005860AA" w:rsidRPr="00071A97" w:rsidRDefault="00796F64" w:rsidP="00071A97">
      <w:pPr>
        <w:pStyle w:val="ListParagraph"/>
        <w:numPr>
          <w:ilvl w:val="0"/>
          <w:numId w:val="24"/>
        </w:numPr>
        <w:spacing w:after="0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</w:rPr>
        <w:lastRenderedPageBreak/>
        <w:t xml:space="preserve">Go back to </w:t>
      </w:r>
      <w:r w:rsidRPr="00E7425B">
        <w:rPr>
          <w:rFonts w:ascii="Arial" w:hAnsi="Arial" w:cs="Arial"/>
          <w:b/>
          <w:color w:val="000000"/>
          <w:u w:val="single"/>
        </w:rPr>
        <w:t>Search Results</w:t>
      </w:r>
      <w:r w:rsidRPr="00E7425B">
        <w:rPr>
          <w:rFonts w:ascii="Arial" w:hAnsi="Arial" w:cs="Arial"/>
          <w:color w:val="000000"/>
        </w:rPr>
        <w:t xml:space="preserve"> Page with message you have bid the item</w:t>
      </w:r>
    </w:p>
    <w:p w14:paraId="5106D08D" w14:textId="77777777" w:rsidR="007D5DB4" w:rsidRDefault="007D5DB4" w:rsidP="001B3976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Upon:</w:t>
      </w:r>
    </w:p>
    <w:p w14:paraId="340683C8" w14:textId="11FCC1D8" w:rsidR="001B3976" w:rsidRDefault="007D5DB4" w:rsidP="007D5DB4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Edit </w:t>
      </w:r>
      <w:r w:rsidRPr="007D5DB4">
        <w:rPr>
          <w:rStyle w:val="fontstyle21"/>
          <w:rFonts w:ascii="Arial" w:hAnsi="Arial" w:cs="Arial"/>
          <w:b/>
          <w:i/>
        </w:rPr>
        <w:t>Description button</w:t>
      </w:r>
      <w:r>
        <w:rPr>
          <w:rStyle w:val="fontstyle21"/>
          <w:rFonts w:ascii="Arial" w:hAnsi="Arial" w:cs="Arial"/>
        </w:rPr>
        <w:t xml:space="preserve"> is clicked- Jump to the </w:t>
      </w:r>
      <w:r w:rsidRPr="007D5DB4">
        <w:rPr>
          <w:rStyle w:val="fontstyle21"/>
          <w:rFonts w:ascii="Arial" w:hAnsi="Arial" w:cs="Arial"/>
          <w:b/>
        </w:rPr>
        <w:t>Edit Description</w:t>
      </w:r>
      <w:r>
        <w:rPr>
          <w:rStyle w:val="fontstyle21"/>
          <w:rFonts w:ascii="Arial" w:hAnsi="Arial" w:cs="Arial"/>
        </w:rPr>
        <w:t xml:space="preserve"> task.</w:t>
      </w:r>
    </w:p>
    <w:p w14:paraId="28A53A56" w14:textId="25EF0233" w:rsidR="004D30A3" w:rsidRPr="004D30A3" w:rsidRDefault="004D30A3" w:rsidP="004D30A3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Edit </w:t>
      </w:r>
      <w:r>
        <w:rPr>
          <w:rStyle w:val="fontstyle21"/>
          <w:rFonts w:ascii="Arial" w:hAnsi="Arial" w:cs="Arial"/>
          <w:b/>
          <w:i/>
        </w:rPr>
        <w:t>View Ratings</w:t>
      </w:r>
      <w:r>
        <w:rPr>
          <w:rStyle w:val="fontstyle21"/>
          <w:rFonts w:ascii="Arial" w:hAnsi="Arial" w:cs="Arial"/>
        </w:rPr>
        <w:t xml:space="preserve"> is clicked- Jump to the </w:t>
      </w:r>
      <w:r w:rsidR="004A5A7F">
        <w:rPr>
          <w:rStyle w:val="fontstyle21"/>
          <w:rFonts w:ascii="Arial" w:hAnsi="Arial" w:cs="Arial"/>
          <w:b/>
        </w:rPr>
        <w:t>Item</w:t>
      </w:r>
      <w:r>
        <w:rPr>
          <w:rStyle w:val="fontstyle21"/>
          <w:rFonts w:ascii="Arial" w:hAnsi="Arial" w:cs="Arial"/>
          <w:b/>
        </w:rPr>
        <w:t xml:space="preserve"> Ratings</w:t>
      </w:r>
      <w:r>
        <w:rPr>
          <w:rStyle w:val="fontstyle21"/>
          <w:rFonts w:ascii="Arial" w:hAnsi="Arial" w:cs="Arial"/>
        </w:rPr>
        <w:t xml:space="preserve"> task.</w:t>
      </w:r>
    </w:p>
    <w:p w14:paraId="5AC0BFC9" w14:textId="580ADACF" w:rsidR="007D5DB4" w:rsidRDefault="007D5DB4" w:rsidP="007D5DB4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7D5DB4">
        <w:rPr>
          <w:rStyle w:val="fontstyle21"/>
          <w:rFonts w:ascii="Arial" w:hAnsi="Arial" w:cs="Arial"/>
          <w:b/>
          <w:i/>
        </w:rPr>
        <w:t>Cancel</w:t>
      </w:r>
      <w:r w:rsidRPr="00E7425B">
        <w:rPr>
          <w:rStyle w:val="fontstyle21"/>
          <w:rFonts w:ascii="Arial" w:hAnsi="Arial" w:cs="Arial"/>
        </w:rPr>
        <w:t xml:space="preserve"> button is clicked</w:t>
      </w:r>
      <w:r>
        <w:rPr>
          <w:rStyle w:val="fontstyle21"/>
          <w:rFonts w:ascii="Arial" w:hAnsi="Arial" w:cs="Arial"/>
        </w:rPr>
        <w:t xml:space="preserve">- Return </w:t>
      </w:r>
      <w:r w:rsidRPr="00E7425B">
        <w:rPr>
          <w:rStyle w:val="fontstyle21"/>
          <w:rFonts w:ascii="Arial" w:hAnsi="Arial" w:cs="Arial"/>
        </w:rPr>
        <w:t xml:space="preserve">to the </w:t>
      </w:r>
      <w:r w:rsidRPr="00E7425B">
        <w:rPr>
          <w:rStyle w:val="fontstyle21"/>
          <w:rFonts w:ascii="Arial" w:hAnsi="Arial" w:cs="Arial"/>
          <w:b/>
          <w:u w:val="single"/>
        </w:rPr>
        <w:t>Search Results</w:t>
      </w:r>
      <w:r w:rsidRPr="00E7425B">
        <w:rPr>
          <w:rStyle w:val="fontstyle21"/>
          <w:rFonts w:ascii="Arial" w:hAnsi="Arial" w:cs="Arial"/>
        </w:rPr>
        <w:t xml:space="preserve"> screen.</w:t>
      </w:r>
    </w:p>
    <w:p w14:paraId="71AE3D30" w14:textId="6E17419B" w:rsidR="00463012" w:rsidRPr="00E7425B" w:rsidRDefault="00463012" w:rsidP="005E4AF8">
      <w:pPr>
        <w:spacing w:after="0"/>
        <w:ind w:firstLine="248"/>
        <w:rPr>
          <w:rStyle w:val="fontstyle21"/>
          <w:rFonts w:ascii="Arial" w:hAnsi="Arial" w:cs="Arial"/>
        </w:rPr>
      </w:pPr>
      <w:r w:rsidRPr="00E7425B">
        <w:rPr>
          <w:rFonts w:ascii="Arial" w:hAnsi="Arial" w:cs="Arial"/>
          <w:color w:val="000000"/>
        </w:rPr>
        <w:br/>
      </w:r>
      <w:r w:rsidRPr="00E7425B">
        <w:rPr>
          <w:rStyle w:val="fontstyle21"/>
          <w:rFonts w:ascii="Arial" w:hAnsi="Arial" w:cs="Arial"/>
          <w:sz w:val="20"/>
          <w:szCs w:val="20"/>
        </w:rPr>
        <w:t xml:space="preserve">        </w:t>
      </w:r>
      <w:r w:rsidRPr="00E7425B">
        <w:rPr>
          <w:rStyle w:val="fontstyle21"/>
          <w:rFonts w:ascii="Arial" w:hAnsi="Arial" w:cs="Arial"/>
        </w:rPr>
        <w:t xml:space="preserve">    </w:t>
      </w:r>
    </w:p>
    <w:p w14:paraId="446E5745" w14:textId="3165D06E" w:rsidR="00463012" w:rsidRPr="00E7425B" w:rsidRDefault="00463012" w:rsidP="005E4AF8">
      <w:pPr>
        <w:spacing w:after="0"/>
        <w:rPr>
          <w:rFonts w:ascii="Arial" w:hAnsi="Arial" w:cs="Arial"/>
        </w:rPr>
      </w:pPr>
    </w:p>
    <w:p w14:paraId="29F9C967" w14:textId="49C2F904" w:rsidR="00F434B9" w:rsidRPr="00E7425B" w:rsidRDefault="00F434B9" w:rsidP="00C70FDC">
      <w:pPr>
        <w:spacing w:after="0"/>
        <w:rPr>
          <w:rFonts w:ascii="Arial" w:hAnsi="Arial" w:cs="Arial"/>
        </w:rPr>
      </w:pPr>
      <w:bookmarkStart w:id="477" w:name="EditDescription"/>
      <w:r w:rsidRPr="00E7425B">
        <w:rPr>
          <w:rFonts w:ascii="Arial" w:hAnsi="Arial" w:cs="Arial"/>
          <w:color w:val="000000"/>
          <w:sz w:val="32"/>
          <w:szCs w:val="32"/>
          <w:u w:val="single"/>
        </w:rPr>
        <w:t>Edit Description</w:t>
      </w:r>
      <w:bookmarkEnd w:id="477"/>
    </w:p>
    <w:p w14:paraId="46FC556A" w14:textId="77777777" w:rsidR="00891995" w:rsidRPr="00E7425B" w:rsidRDefault="00891995" w:rsidP="00891995">
      <w:p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5965AF41" w14:textId="3B786BDC" w:rsidR="00891995" w:rsidRPr="00E7425B" w:rsidRDefault="00891995" w:rsidP="00891995">
      <w:pPr>
        <w:pStyle w:val="ListParagraph"/>
        <w:numPr>
          <w:ilvl w:val="0"/>
          <w:numId w:val="18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clicks </w:t>
      </w:r>
      <w:r w:rsidRPr="00E7425B">
        <w:rPr>
          <w:rStyle w:val="fontstyle21"/>
          <w:rFonts w:ascii="Arial" w:hAnsi="Arial" w:cs="Arial"/>
          <w:b/>
          <w:i/>
        </w:rPr>
        <w:t>Edit Description</w:t>
      </w:r>
      <w:r w:rsidRPr="00E7425B">
        <w:rPr>
          <w:rStyle w:val="fontstyle21"/>
          <w:rFonts w:ascii="Arial" w:hAnsi="Arial" w:cs="Arial"/>
        </w:rPr>
        <w:t xml:space="preserve"> button on </w:t>
      </w:r>
      <w:r w:rsidRPr="00E7425B">
        <w:rPr>
          <w:rStyle w:val="fontstyle21"/>
          <w:rFonts w:ascii="Arial" w:hAnsi="Arial" w:cs="Arial"/>
          <w:b/>
          <w:u w:val="single"/>
        </w:rPr>
        <w:t>Item for Sale</w:t>
      </w:r>
      <w:r w:rsidRPr="00E7425B">
        <w:rPr>
          <w:rStyle w:val="fontstyle21"/>
          <w:rFonts w:ascii="Arial" w:hAnsi="Arial" w:cs="Arial"/>
        </w:rPr>
        <w:t xml:space="preserve"> screen. </w:t>
      </w:r>
    </w:p>
    <w:p w14:paraId="210728FA" w14:textId="77777777" w:rsidR="00891995" w:rsidRPr="00E7425B" w:rsidRDefault="00891995" w:rsidP="00891995">
      <w:pPr>
        <w:pStyle w:val="ListParagraph"/>
        <w:numPr>
          <w:ilvl w:val="0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Display a popup window asking for the new description with </w:t>
      </w:r>
      <w:r w:rsidRPr="00E7425B">
        <w:rPr>
          <w:rStyle w:val="fontstyle21"/>
          <w:rFonts w:ascii="Arial" w:hAnsi="Arial" w:cs="Arial"/>
          <w:b/>
          <w:i/>
        </w:rPr>
        <w:t>Replace</w:t>
      </w:r>
      <w:r w:rsidRPr="00E7425B">
        <w:rPr>
          <w:rStyle w:val="fontstyle21"/>
          <w:rFonts w:ascii="Arial" w:hAnsi="Arial" w:cs="Arial"/>
          <w:b/>
        </w:rPr>
        <w:t xml:space="preserve"> </w:t>
      </w:r>
      <w:r w:rsidRPr="00E7425B">
        <w:rPr>
          <w:rStyle w:val="fontstyle21"/>
          <w:rFonts w:ascii="Arial" w:hAnsi="Arial" w:cs="Arial"/>
        </w:rPr>
        <w:t xml:space="preserve">and </w:t>
      </w:r>
      <w:r w:rsidRPr="00E7425B">
        <w:rPr>
          <w:rStyle w:val="fontstyle21"/>
          <w:rFonts w:ascii="Arial" w:hAnsi="Arial" w:cs="Arial"/>
          <w:b/>
          <w:i/>
        </w:rPr>
        <w:t>Cancel</w:t>
      </w:r>
      <w:r w:rsidRPr="00E7425B">
        <w:rPr>
          <w:rStyle w:val="fontstyle21"/>
          <w:rFonts w:ascii="Arial" w:hAnsi="Arial" w:cs="Arial"/>
        </w:rPr>
        <w:t xml:space="preserve"> buttons displayed.</w:t>
      </w:r>
    </w:p>
    <w:p w14:paraId="2ABBCF12" w14:textId="463DD4C5" w:rsidR="00891995" w:rsidRPr="00E7425B" w:rsidRDefault="00891995" w:rsidP="00891995">
      <w:pPr>
        <w:pStyle w:val="ListParagraph"/>
        <w:numPr>
          <w:ilvl w:val="0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User enters the new description</w:t>
      </w:r>
      <w:r w:rsidR="00071A97">
        <w:rPr>
          <w:rStyle w:val="fontstyle21"/>
          <w:rFonts w:ascii="Arial" w:hAnsi="Arial" w:cs="Arial"/>
        </w:rPr>
        <w:t xml:space="preserve"> </w:t>
      </w:r>
      <w:r w:rsidR="00071A97" w:rsidRPr="00071A97">
        <w:rPr>
          <w:rStyle w:val="fontstyle21"/>
          <w:rFonts w:ascii="Arial" w:hAnsi="Arial" w:cs="Arial"/>
          <w:i/>
          <w:color w:val="538135" w:themeColor="accent6" w:themeShade="BF"/>
        </w:rPr>
        <w:t>'$</w:t>
      </w:r>
      <w:r w:rsidR="00071A97">
        <w:rPr>
          <w:rStyle w:val="fontstyle21"/>
          <w:rFonts w:ascii="Arial" w:hAnsi="Arial" w:cs="Arial"/>
          <w:i/>
          <w:color w:val="538135" w:themeColor="accent6" w:themeShade="BF"/>
        </w:rPr>
        <w:t>Description</w:t>
      </w:r>
      <w:r w:rsidR="00071A97" w:rsidRPr="00071A97">
        <w:rPr>
          <w:rStyle w:val="fontstyle21"/>
          <w:rFonts w:ascii="Arial" w:hAnsi="Arial" w:cs="Arial"/>
          <w:i/>
          <w:color w:val="538135" w:themeColor="accent6" w:themeShade="BF"/>
        </w:rPr>
        <w:t>'</w:t>
      </w:r>
      <w:r w:rsidRPr="00071A97">
        <w:rPr>
          <w:rStyle w:val="fontstyle21"/>
          <w:rFonts w:ascii="Arial" w:hAnsi="Arial" w:cs="Arial"/>
        </w:rPr>
        <w:t>.</w:t>
      </w:r>
    </w:p>
    <w:p w14:paraId="0203ADA0" w14:textId="77777777" w:rsidR="00891995" w:rsidRPr="00E7425B" w:rsidRDefault="00891995" w:rsidP="00891995">
      <w:pPr>
        <w:pStyle w:val="ListParagraph"/>
        <w:numPr>
          <w:ilvl w:val="0"/>
          <w:numId w:val="1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>Replace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62287C8F" w14:textId="382469CF" w:rsidR="00891995" w:rsidRDefault="00891995" w:rsidP="00891995">
      <w:pPr>
        <w:pStyle w:val="ListParagraph"/>
        <w:numPr>
          <w:ilvl w:val="2"/>
          <w:numId w:val="36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Store the new Description</w:t>
      </w:r>
      <w:r w:rsidRPr="00E7425B">
        <w:rPr>
          <w:rStyle w:val="fontstyle21"/>
          <w:rFonts w:ascii="Arial" w:hAnsi="Arial" w:cs="Arial"/>
          <w:b/>
        </w:rPr>
        <w:t xml:space="preserve"> </w:t>
      </w:r>
      <w:r w:rsidRPr="00E7425B">
        <w:rPr>
          <w:rStyle w:val="fontstyle21"/>
          <w:rFonts w:ascii="Arial" w:hAnsi="Arial" w:cs="Arial"/>
        </w:rPr>
        <w:t>information.</w:t>
      </w:r>
    </w:p>
    <w:p w14:paraId="67FBFCFE" w14:textId="2453DD7F" w:rsidR="00071A97" w:rsidRPr="00ED0BC2" w:rsidRDefault="00ED0BC2" w:rsidP="00071A97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478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ins w:id="479" w:author="ChloeXue" w:date="2018-03-03T19:43:00Z">
        <w:r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406504FD" wp14:editId="4AB0AE0B">
                  <wp:simplePos x="0" y="0"/>
                  <wp:positionH relativeFrom="column">
                    <wp:posOffset>725557</wp:posOffset>
                  </wp:positionH>
                  <wp:positionV relativeFrom="paragraph">
                    <wp:posOffset>14715</wp:posOffset>
                  </wp:positionV>
                  <wp:extent cx="3561687" cy="818984"/>
                  <wp:effectExtent l="0" t="0" r="20320" b="19685"/>
                  <wp:wrapNone/>
                  <wp:docPr id="20" name="Rectangle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1687" cy="818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205403D1" id="Rectangle 20" o:spid="_x0000_s1026" style="position:absolute;margin-left:57.15pt;margin-top:1.15pt;width:280.45pt;height:64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" filled="f" strokecolor="black [3213]" strokeweight="1pt"/>
              </w:pict>
            </mc:Fallback>
          </mc:AlternateContent>
        </w:r>
      </w:ins>
      <w:r w:rsidR="00071A97" w:rsidRPr="00ED0BC2">
        <w:rPr>
          <w:rStyle w:val="fontstyle21"/>
          <w:rFonts w:ascii="Arial" w:hAnsi="Arial" w:cs="Arial"/>
          <w:sz w:val="36"/>
          <w:szCs w:val="36"/>
          <w:rPrChange w:id="480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UPDATE </w:t>
      </w:r>
      <w:r w:rsidR="00071A97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481" w:author="ChloeXue" w:date="2018-03-03T19:43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Items</w:t>
      </w:r>
    </w:p>
    <w:p w14:paraId="3E789624" w14:textId="2AA63881" w:rsidR="00071A97" w:rsidRPr="00ED0BC2" w:rsidRDefault="00071A97" w:rsidP="00071A97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482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83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SET Description=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84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'$Description'</w:t>
      </w:r>
    </w:p>
    <w:p w14:paraId="437775C5" w14:textId="11E26EF9" w:rsidR="00071A97" w:rsidRPr="00ED0BC2" w:rsidRDefault="00071A97" w:rsidP="00071A97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485" w:author="ChloeXue" w:date="2018-03-03T19:43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ItemID=</w:t>
      </w:r>
      <w:del w:id="486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87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488" w:author="ChloeXue" w:date="2018-03-03T19:43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489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490" w:author="ChloeXue" w:date="2018-03-03T19:43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="00D63B12" w:rsidRPr="00ED0BC2">
        <w:rPr>
          <w:rStyle w:val="fontstyle21"/>
          <w:rFonts w:ascii="Arial" w:hAnsi="Arial" w:cs="Arial"/>
          <w:color w:val="auto"/>
          <w:sz w:val="36"/>
          <w:szCs w:val="36"/>
          <w:rPrChange w:id="491" w:author="ChloeXue" w:date="2018-03-03T19:43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;</w:t>
      </w:r>
    </w:p>
    <w:p w14:paraId="463F64F3" w14:textId="77777777" w:rsidR="00891995" w:rsidRPr="00E7425B" w:rsidRDefault="00891995" w:rsidP="00891995">
      <w:pPr>
        <w:pStyle w:val="ListParagraph"/>
        <w:numPr>
          <w:ilvl w:val="2"/>
          <w:numId w:val="36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Return to Item </w:t>
      </w:r>
      <w:r w:rsidRPr="00E7425B">
        <w:rPr>
          <w:rStyle w:val="fontstyle21"/>
          <w:rFonts w:ascii="Arial" w:hAnsi="Arial" w:cs="Arial"/>
          <w:b/>
          <w:u w:val="single"/>
        </w:rPr>
        <w:t>Items for Sale</w:t>
      </w:r>
      <w:r w:rsidRPr="00E7425B">
        <w:rPr>
          <w:rStyle w:val="fontstyle21"/>
          <w:rFonts w:ascii="Arial" w:hAnsi="Arial" w:cs="Arial"/>
        </w:rPr>
        <w:t xml:space="preserve"> screen.</w:t>
      </w:r>
    </w:p>
    <w:p w14:paraId="09109772" w14:textId="77777777" w:rsidR="00891995" w:rsidRPr="00E7425B" w:rsidRDefault="00891995" w:rsidP="00891995">
      <w:pPr>
        <w:pStyle w:val="ListParagraph"/>
        <w:numPr>
          <w:ilvl w:val="0"/>
          <w:numId w:val="23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>Cancel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5C8EA9BC" w14:textId="77777777" w:rsidR="00891995" w:rsidRPr="00E7425B" w:rsidRDefault="00891995" w:rsidP="00891995">
      <w:pPr>
        <w:pStyle w:val="ListParagraph"/>
        <w:numPr>
          <w:ilvl w:val="2"/>
          <w:numId w:val="37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Return to Item </w:t>
      </w:r>
      <w:r w:rsidRPr="00E7425B">
        <w:rPr>
          <w:rStyle w:val="fontstyle21"/>
          <w:rFonts w:ascii="Arial" w:hAnsi="Arial" w:cs="Arial"/>
          <w:b/>
          <w:u w:val="single"/>
        </w:rPr>
        <w:t>Items for Sale</w:t>
      </w:r>
      <w:r w:rsidRPr="00E7425B">
        <w:rPr>
          <w:rStyle w:val="fontstyle21"/>
          <w:rFonts w:ascii="Arial" w:hAnsi="Arial" w:cs="Arial"/>
        </w:rPr>
        <w:t xml:space="preserve"> screen.</w:t>
      </w:r>
    </w:p>
    <w:p w14:paraId="78D54D06" w14:textId="21EBA8A0" w:rsidR="00F434B9" w:rsidRPr="00E7425B" w:rsidRDefault="00F434B9" w:rsidP="005E4AF8">
      <w:pPr>
        <w:spacing w:after="0"/>
        <w:rPr>
          <w:rFonts w:ascii="Arial" w:hAnsi="Arial" w:cs="Arial"/>
        </w:rPr>
      </w:pPr>
    </w:p>
    <w:p w14:paraId="68B0B6CC" w14:textId="77777777" w:rsidR="00891995" w:rsidRPr="00E7425B" w:rsidRDefault="00891995" w:rsidP="005E4AF8">
      <w:pPr>
        <w:spacing w:after="0"/>
        <w:rPr>
          <w:rFonts w:ascii="Arial" w:hAnsi="Arial" w:cs="Arial"/>
        </w:rPr>
      </w:pPr>
    </w:p>
    <w:p w14:paraId="13EBFB2C" w14:textId="247ED991" w:rsidR="00A61EEC" w:rsidRPr="00E7425B" w:rsidRDefault="00463012" w:rsidP="005E4AF8">
      <w:pPr>
        <w:spacing w:after="0"/>
        <w:rPr>
          <w:rStyle w:val="fontstyle21"/>
          <w:rFonts w:ascii="Arial" w:hAnsi="Arial" w:cs="Arial"/>
        </w:rPr>
      </w:pPr>
      <w:bookmarkStart w:id="492" w:name="ItemRating"/>
      <w:r w:rsidRPr="00E7425B">
        <w:rPr>
          <w:rFonts w:ascii="Arial" w:hAnsi="Arial" w:cs="Arial"/>
          <w:color w:val="000000"/>
          <w:sz w:val="32"/>
          <w:szCs w:val="32"/>
          <w:u w:val="single"/>
        </w:rPr>
        <w:t>Item</w:t>
      </w:r>
      <w:r w:rsidR="0095029D" w:rsidRPr="00E7425B">
        <w:rPr>
          <w:rFonts w:ascii="Arial" w:hAnsi="Arial" w:cs="Arial"/>
          <w:color w:val="000000"/>
          <w:sz w:val="32"/>
          <w:szCs w:val="32"/>
          <w:u w:val="single"/>
        </w:rPr>
        <w:t xml:space="preserve"> Rating</w:t>
      </w:r>
      <w:bookmarkEnd w:id="492"/>
      <w:r w:rsidRPr="00E7425B">
        <w:rPr>
          <w:rFonts w:ascii="Arial" w:hAnsi="Arial" w:cs="Arial"/>
          <w:color w:val="000000"/>
        </w:rPr>
        <w:br/>
      </w: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75E07B33" w14:textId="657AF5A8" w:rsidR="00A61EEC" w:rsidRDefault="00463012" w:rsidP="00A61EEC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clicked on </w:t>
      </w:r>
      <w:r w:rsidR="00860BC4" w:rsidRPr="00E7425B">
        <w:rPr>
          <w:rStyle w:val="fontstyle21"/>
          <w:rFonts w:ascii="Arial" w:hAnsi="Arial" w:cs="Arial"/>
          <w:b/>
          <w:i/>
        </w:rPr>
        <w:t>View Ratings</w:t>
      </w:r>
      <w:r w:rsidRPr="00E7425B">
        <w:rPr>
          <w:rStyle w:val="fontstyle21"/>
          <w:rFonts w:ascii="Arial" w:hAnsi="Arial" w:cs="Arial"/>
          <w:b/>
        </w:rPr>
        <w:t xml:space="preserve"> </w:t>
      </w:r>
      <w:r w:rsidRPr="00E7425B">
        <w:rPr>
          <w:rStyle w:val="fontstyle21"/>
          <w:rFonts w:ascii="Arial" w:hAnsi="Arial" w:cs="Arial"/>
        </w:rPr>
        <w:t>button</w:t>
      </w:r>
      <w:r w:rsidR="00860BC4" w:rsidRPr="00E7425B">
        <w:rPr>
          <w:rStyle w:val="fontstyle21"/>
          <w:rFonts w:ascii="Arial" w:hAnsi="Arial" w:cs="Arial"/>
        </w:rPr>
        <w:t xml:space="preserve"> on</w:t>
      </w:r>
      <w:r w:rsidR="004626DD" w:rsidRPr="00E7425B">
        <w:rPr>
          <w:rStyle w:val="fontstyle21"/>
          <w:rFonts w:ascii="Arial" w:hAnsi="Arial" w:cs="Arial"/>
        </w:rPr>
        <w:t xml:space="preserve"> </w:t>
      </w:r>
      <w:r w:rsidR="004626DD" w:rsidRPr="00E7425B">
        <w:rPr>
          <w:rStyle w:val="fontstyle21"/>
          <w:rFonts w:ascii="Arial" w:hAnsi="Arial" w:cs="Arial"/>
          <w:b/>
          <w:u w:val="single"/>
        </w:rPr>
        <w:t>Item for Sale</w:t>
      </w:r>
      <w:r w:rsidR="004626DD" w:rsidRPr="00E7425B">
        <w:rPr>
          <w:rStyle w:val="fontstyle21"/>
          <w:rFonts w:ascii="Arial" w:hAnsi="Arial" w:cs="Arial"/>
        </w:rPr>
        <w:t xml:space="preserve"> screen</w:t>
      </w:r>
      <w:r w:rsidRPr="00E7425B">
        <w:rPr>
          <w:rStyle w:val="fontstyle21"/>
          <w:rFonts w:ascii="Arial" w:hAnsi="Arial" w:cs="Arial"/>
        </w:rPr>
        <w:t>.</w:t>
      </w:r>
    </w:p>
    <w:p w14:paraId="58C22F71" w14:textId="235FDE8F" w:rsidR="00A61EEC" w:rsidRPr="00E7425B" w:rsidRDefault="008F4DFC" w:rsidP="00F64855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Find and display the Item</w:t>
      </w:r>
      <w:r w:rsidR="003952AD" w:rsidRPr="00E7425B">
        <w:rPr>
          <w:rStyle w:val="fontstyle2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ID, Item</w:t>
      </w:r>
      <w:r w:rsidR="003952AD" w:rsidRPr="00E7425B">
        <w:rPr>
          <w:rStyle w:val="fontstyle21"/>
          <w:rFonts w:ascii="Arial" w:hAnsi="Arial" w:cs="Arial"/>
        </w:rPr>
        <w:t xml:space="preserve"> </w:t>
      </w:r>
      <w:r w:rsidRPr="00E7425B">
        <w:rPr>
          <w:rStyle w:val="fontstyle21"/>
          <w:rFonts w:ascii="Arial" w:hAnsi="Arial" w:cs="Arial"/>
        </w:rPr>
        <w:t>Name</w:t>
      </w:r>
      <w:r w:rsidR="004C465F" w:rsidRPr="00E7425B">
        <w:rPr>
          <w:rStyle w:val="fontstyle21"/>
          <w:rFonts w:ascii="Arial" w:hAnsi="Arial" w:cs="Arial"/>
        </w:rPr>
        <w:t xml:space="preserve"> from </w:t>
      </w:r>
      <w:r w:rsidR="004C465F" w:rsidRPr="00E7425B">
        <w:rPr>
          <w:rStyle w:val="fontstyle21"/>
          <w:rFonts w:ascii="Arial" w:hAnsi="Arial" w:cs="Arial"/>
          <w:color w:val="2E74B5" w:themeColor="accent5" w:themeShade="BF"/>
        </w:rPr>
        <w:t>Items</w:t>
      </w:r>
      <w:r w:rsidR="004C465F" w:rsidRPr="00E7425B">
        <w:rPr>
          <w:rStyle w:val="fontstyle21"/>
          <w:rFonts w:ascii="Arial" w:hAnsi="Arial" w:cs="Arial"/>
        </w:rPr>
        <w:t xml:space="preserve"> table</w:t>
      </w:r>
      <w:r w:rsidRPr="00E7425B">
        <w:rPr>
          <w:rStyle w:val="fontstyle21"/>
          <w:rFonts w:ascii="Arial" w:hAnsi="Arial" w:cs="Arial"/>
        </w:rPr>
        <w:t>.</w:t>
      </w:r>
      <w:r w:rsidR="00F64855" w:rsidRPr="00E7425B">
        <w:rPr>
          <w:rStyle w:val="fontstyle21"/>
          <w:rFonts w:ascii="Arial" w:hAnsi="Arial" w:cs="Arial"/>
        </w:rPr>
        <w:t xml:space="preserve"> </w:t>
      </w:r>
      <w:r w:rsidR="00A61EEC" w:rsidRPr="00E7425B">
        <w:rPr>
          <w:rStyle w:val="fontstyle21"/>
          <w:rFonts w:ascii="Arial" w:hAnsi="Arial" w:cs="Arial"/>
        </w:rPr>
        <w:t xml:space="preserve">Find </w:t>
      </w:r>
      <w:r w:rsidR="00DC409F" w:rsidRPr="00E7425B">
        <w:rPr>
          <w:rStyle w:val="fontstyle21"/>
          <w:rFonts w:ascii="Arial" w:hAnsi="Arial" w:cs="Arial"/>
        </w:rPr>
        <w:t xml:space="preserve">all </w:t>
      </w:r>
      <w:r w:rsidRPr="00E7425B">
        <w:rPr>
          <w:rStyle w:val="fontstyle21"/>
          <w:rFonts w:ascii="Arial" w:hAnsi="Arial" w:cs="Arial"/>
        </w:rPr>
        <w:t xml:space="preserve">ratings of this item in </w:t>
      </w:r>
      <w:r w:rsidR="00AC5D3C">
        <w:rPr>
          <w:rStyle w:val="fontstyle21"/>
          <w:rFonts w:ascii="Arial" w:hAnsi="Arial" w:cs="Arial"/>
          <w:color w:val="2E74B5" w:themeColor="accent5" w:themeShade="BF"/>
        </w:rPr>
        <w:t>Ratings</w:t>
      </w:r>
      <w:r w:rsidRPr="00E7425B">
        <w:rPr>
          <w:rStyle w:val="fontstyle21"/>
          <w:rFonts w:ascii="Arial" w:hAnsi="Arial" w:cs="Arial"/>
          <w:color w:val="2E74B5" w:themeColor="accent5" w:themeShade="BF"/>
        </w:rPr>
        <w:t xml:space="preserve"> </w:t>
      </w:r>
      <w:r w:rsidRPr="00E7425B">
        <w:rPr>
          <w:rStyle w:val="fontstyle21"/>
          <w:rFonts w:ascii="Arial" w:hAnsi="Arial" w:cs="Arial"/>
        </w:rPr>
        <w:t>table,</w:t>
      </w:r>
      <w:r w:rsidR="003952AD" w:rsidRPr="00E7425B">
        <w:rPr>
          <w:rStyle w:val="fontstyle21"/>
          <w:rFonts w:ascii="Arial" w:hAnsi="Arial" w:cs="Arial"/>
        </w:rPr>
        <w:t xml:space="preserve"> calculate and display its Average Rating.</w:t>
      </w:r>
      <w:r w:rsidR="00A61EEC" w:rsidRPr="00E7425B">
        <w:rPr>
          <w:rStyle w:val="fontstyle21"/>
          <w:rFonts w:ascii="Arial" w:hAnsi="Arial" w:cs="Arial"/>
        </w:rPr>
        <w:t xml:space="preserve"> </w:t>
      </w:r>
    </w:p>
    <w:p w14:paraId="0279F55D" w14:textId="77777777" w:rsidR="00AC5D3C" w:rsidRDefault="00A61EEC" w:rsidP="00AC5D3C">
      <w:pPr>
        <w:pStyle w:val="ListParagraph"/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Sort ratings with the most recent rating listed first. Display</w:t>
      </w:r>
      <w:r w:rsidR="008F4DFC" w:rsidRPr="00E7425B">
        <w:rPr>
          <w:rStyle w:val="fontstyle21"/>
          <w:rFonts w:ascii="Arial" w:hAnsi="Arial" w:cs="Arial"/>
        </w:rPr>
        <w:t xml:space="preserve"> </w:t>
      </w:r>
      <w:r w:rsidR="008D4D46" w:rsidRPr="00E7425B">
        <w:rPr>
          <w:rStyle w:val="fontstyle21"/>
          <w:rFonts w:ascii="Arial" w:hAnsi="Arial" w:cs="Arial"/>
        </w:rPr>
        <w:t>Rater, Date, Rating, and Comments</w:t>
      </w:r>
      <w:r w:rsidR="00DC409F" w:rsidRPr="00E7425B">
        <w:rPr>
          <w:rStyle w:val="fontstyle21"/>
          <w:rFonts w:ascii="Arial" w:hAnsi="Arial" w:cs="Arial"/>
        </w:rPr>
        <w:t xml:space="preserve"> of each rating</w:t>
      </w:r>
      <w:r w:rsidR="008D4D46" w:rsidRPr="00E7425B">
        <w:rPr>
          <w:rStyle w:val="fontstyle21"/>
          <w:rFonts w:ascii="Arial" w:hAnsi="Arial" w:cs="Arial"/>
        </w:rPr>
        <w:t>.</w:t>
      </w:r>
      <w:r w:rsidR="000262B9" w:rsidRPr="00E7425B">
        <w:rPr>
          <w:rStyle w:val="fontstyle21"/>
          <w:rFonts w:ascii="Arial" w:hAnsi="Arial" w:cs="Arial"/>
        </w:rPr>
        <w:t xml:space="preserve"> </w:t>
      </w:r>
    </w:p>
    <w:p w14:paraId="424627E4" w14:textId="6E1CE803" w:rsidR="00AC5D3C" w:rsidRPr="00ED0BC2" w:rsidRDefault="00ED0BC2" w:rsidP="00AC5D3C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493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ins w:id="494" w:author="ChloeXue" w:date="2018-03-03T19:44:00Z">
        <w:r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6A11B6FF" wp14:editId="7A90808C">
                  <wp:simplePos x="0" y="0"/>
                  <wp:positionH relativeFrom="column">
                    <wp:posOffset>312089</wp:posOffset>
                  </wp:positionH>
                  <wp:positionV relativeFrom="paragraph">
                    <wp:posOffset>5770</wp:posOffset>
                  </wp:positionV>
                  <wp:extent cx="5008769" cy="1706427"/>
                  <wp:effectExtent l="0" t="0" r="20955" b="2730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08769" cy="17064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86BC755" id="Rectangle 21" o:spid="_x0000_s1026" style="position:absolute;margin-left:24.55pt;margin-top:.45pt;width:394.4pt;height:13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" filled="f" strokecolor="black [3213]" strokeweight="1pt"/>
              </w:pict>
            </mc:Fallback>
          </mc:AlternateContent>
        </w:r>
      </w:ins>
      <w:r w:rsidR="00AC5D3C" w:rsidRPr="00ED0BC2">
        <w:rPr>
          <w:rStyle w:val="fontstyle21"/>
          <w:rFonts w:ascii="Arial" w:hAnsi="Arial" w:cs="Arial"/>
          <w:sz w:val="36"/>
          <w:szCs w:val="36"/>
          <w:rPrChange w:id="495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SELECT I.ItemID, I.ItemName, R.UserName, R.Rating, R</w:t>
      </w:r>
      <w:r w:rsidR="00BD42C6" w:rsidRPr="00ED0BC2">
        <w:rPr>
          <w:rStyle w:val="fontstyle21"/>
          <w:rFonts w:ascii="Arial" w:hAnsi="Arial" w:cs="Arial"/>
          <w:sz w:val="36"/>
          <w:szCs w:val="36"/>
          <w:rPrChange w:id="496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.Comments, R.`</w:t>
      </w:r>
      <w:r w:rsidR="00AC5D3C" w:rsidRPr="00ED0BC2">
        <w:rPr>
          <w:rStyle w:val="fontstyle21"/>
          <w:rFonts w:ascii="Arial" w:hAnsi="Arial" w:cs="Arial"/>
          <w:sz w:val="36"/>
          <w:szCs w:val="36"/>
          <w:rPrChange w:id="497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Time</w:t>
      </w:r>
      <w:r w:rsidR="00BD42C6" w:rsidRPr="00ED0BC2">
        <w:rPr>
          <w:rStyle w:val="fontstyle21"/>
          <w:rFonts w:ascii="Arial" w:hAnsi="Arial" w:cs="Arial"/>
          <w:sz w:val="36"/>
          <w:szCs w:val="36"/>
          <w:rPrChange w:id="498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`</w:t>
      </w:r>
      <w:del w:id="499" w:author="Jieyu You" w:date="2018-03-04T21:37:00Z">
        <w:r w:rsidR="00AC5D3C" w:rsidRPr="00ED0BC2" w:rsidDel="00CE3B47">
          <w:rPr>
            <w:rStyle w:val="fontstyle21"/>
            <w:rFonts w:ascii="Arial" w:hAnsi="Arial" w:cs="Arial"/>
            <w:sz w:val="36"/>
            <w:szCs w:val="36"/>
            <w:rPrChange w:id="500" w:author="ChloeXue" w:date="2018-03-03T19:44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,</w:delText>
        </w:r>
      </w:del>
      <w:r w:rsidR="00AC5D3C" w:rsidRPr="00ED0BC2">
        <w:rPr>
          <w:rStyle w:val="fontstyle21"/>
          <w:rFonts w:ascii="Arial" w:hAnsi="Arial" w:cs="Arial"/>
          <w:sz w:val="36"/>
          <w:szCs w:val="36"/>
          <w:rPrChange w:id="501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  <w:del w:id="502" w:author="Jieyu You" w:date="2018-03-04T21:37:00Z">
        <w:r w:rsidR="00AC5D3C" w:rsidRPr="00ED0BC2" w:rsidDel="00CE3B47">
          <w:rPr>
            <w:rStyle w:val="fontstyle21"/>
            <w:rFonts w:ascii="Arial" w:hAnsi="Arial" w:cs="Arial"/>
            <w:sz w:val="36"/>
            <w:szCs w:val="36"/>
            <w:rPrChange w:id="503" w:author="ChloeXue" w:date="2018-03-03T19:44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AVG(Rating)</w:delText>
        </w:r>
      </w:del>
    </w:p>
    <w:p w14:paraId="1875227C" w14:textId="6CBD4393" w:rsidR="00AC5D3C" w:rsidRPr="00ED0BC2" w:rsidRDefault="00AC5D3C" w:rsidP="00AC5D3C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504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05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FROM </w:t>
      </w:r>
      <w:r w:rsidRPr="00737BC1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506" w:author="Jieyu You" w:date="2018-03-04T21:28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Items</w:t>
      </w:r>
      <w:r w:rsidR="00BD42C6" w:rsidRPr="00ED0BC2">
        <w:rPr>
          <w:rStyle w:val="fontstyle21"/>
          <w:rFonts w:ascii="Arial" w:hAnsi="Arial" w:cs="Arial"/>
          <w:sz w:val="36"/>
          <w:szCs w:val="36"/>
          <w:rPrChange w:id="507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I</w:t>
      </w:r>
      <w:del w:id="508" w:author="Jieyu You" w:date="2018-03-04T21:33:00Z">
        <w:r w:rsidRPr="00ED0BC2" w:rsidDel="00C56D40">
          <w:rPr>
            <w:rStyle w:val="fontstyle21"/>
            <w:rFonts w:ascii="Arial" w:hAnsi="Arial" w:cs="Arial"/>
            <w:sz w:val="36"/>
            <w:szCs w:val="36"/>
            <w:rPrChange w:id="509" w:author="ChloeXue" w:date="2018-03-03T19:44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,</w:delText>
        </w:r>
        <w:r w:rsidR="00D63B12" w:rsidRPr="00737BC1" w:rsidDel="00C56D40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510" w:author="Jieyu You" w:date="2018-03-04T21:2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</w:delText>
        </w:r>
      </w:del>
      <w:ins w:id="511" w:author="Jieyu You" w:date="2018-03-04T21:42:00Z">
        <w:r w:rsidR="00EC2425">
          <w:rPr>
            <w:rStyle w:val="fontstyle21"/>
            <w:rFonts w:ascii="Arial" w:hAnsi="Arial" w:cs="Arial"/>
            <w:sz w:val="36"/>
            <w:szCs w:val="36"/>
          </w:rPr>
          <w:t xml:space="preserve"> LEFT JOIN</w:t>
        </w:r>
      </w:ins>
      <w:ins w:id="512" w:author="Jieyu You" w:date="2018-03-04T21:33:00Z">
        <w:r w:rsidR="005738E0">
          <w:rPr>
            <w:rStyle w:val="fontstyle21"/>
            <w:rFonts w:ascii="Arial" w:hAnsi="Arial" w:cs="Arial"/>
            <w:sz w:val="36"/>
            <w:szCs w:val="36"/>
          </w:rPr>
          <w:t xml:space="preserve"> </w:t>
        </w:r>
      </w:ins>
      <w:r w:rsidR="00D63B12" w:rsidRPr="00737BC1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513" w:author="Jieyu You" w:date="2018-03-04T21:28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Ratings</w:t>
      </w:r>
      <w:r w:rsidR="00BD42C6" w:rsidRPr="00737BC1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514" w:author="Jieyu You" w:date="2018-03-04T21:28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  <w:r w:rsidR="00BD42C6" w:rsidRPr="00ED0BC2">
        <w:rPr>
          <w:rStyle w:val="fontstyle21"/>
          <w:rFonts w:ascii="Arial" w:hAnsi="Arial" w:cs="Arial"/>
          <w:sz w:val="36"/>
          <w:szCs w:val="36"/>
          <w:rPrChange w:id="515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R</w:t>
      </w:r>
      <w:ins w:id="516" w:author="Jieyu You" w:date="2018-03-04T21:42:00Z">
        <w:r w:rsidR="00EC2425">
          <w:rPr>
            <w:rStyle w:val="fontstyle21"/>
            <w:rFonts w:ascii="Arial" w:hAnsi="Arial" w:cs="Arial"/>
            <w:sz w:val="36"/>
            <w:szCs w:val="36"/>
          </w:rPr>
          <w:t xml:space="preserve"> ON</w:t>
        </w:r>
      </w:ins>
      <w:ins w:id="517" w:author="Jieyu You" w:date="2018-03-04T21:33:00Z">
        <w:r w:rsidR="005738E0">
          <w:rPr>
            <w:rStyle w:val="fontstyle21"/>
            <w:rFonts w:ascii="Arial" w:hAnsi="Arial" w:cs="Arial"/>
            <w:sz w:val="36"/>
            <w:szCs w:val="36"/>
          </w:rPr>
          <w:t xml:space="preserve"> </w:t>
        </w:r>
        <w:r w:rsidR="00C56D40">
          <w:rPr>
            <w:rStyle w:val="fontstyle21"/>
            <w:rFonts w:ascii="Arial" w:hAnsi="Arial" w:cs="Arial"/>
            <w:sz w:val="36"/>
            <w:szCs w:val="36"/>
          </w:rPr>
          <w:t xml:space="preserve"> </w:t>
        </w:r>
      </w:ins>
      <w:ins w:id="518" w:author="Jieyu You" w:date="2018-03-04T21:42:00Z">
        <w:r w:rsidR="00EC2425" w:rsidRPr="00B4504B">
          <w:rPr>
            <w:rStyle w:val="fontstyle21"/>
            <w:rFonts w:ascii="Arial" w:hAnsi="Arial" w:cs="Arial"/>
            <w:sz w:val="36"/>
            <w:szCs w:val="36"/>
          </w:rPr>
          <w:t>I.ItemID</w:t>
        </w:r>
        <w:r w:rsidR="00EC2425">
          <w:rPr>
            <w:rStyle w:val="fontstyle21"/>
            <w:rFonts w:ascii="Arial" w:hAnsi="Arial" w:cs="Arial"/>
            <w:sz w:val="36"/>
            <w:szCs w:val="36"/>
          </w:rPr>
          <w:t>=R.ItemID</w:t>
        </w:r>
      </w:ins>
    </w:p>
    <w:p w14:paraId="3D4C5B21" w14:textId="6BF9E46E" w:rsidR="00C56D40" w:rsidRPr="00ED0BC2" w:rsidRDefault="00AC5D3C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519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20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I.ItemID=</w:t>
      </w:r>
      <w:del w:id="521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22" w:author="ChloeXue" w:date="2018-03-03T19:44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23" w:author="ChloeXue" w:date="2018-03-03T19:44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524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25" w:author="ChloeXue" w:date="2018-03-03T19:44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del w:id="526" w:author="Jieyu You" w:date="2018-03-04T21:33:00Z">
        <w:r w:rsidRPr="00ED0BC2" w:rsidDel="00C56D40">
          <w:rPr>
            <w:rStyle w:val="fontstyle21"/>
            <w:rFonts w:ascii="Arial" w:hAnsi="Arial" w:cs="Arial"/>
            <w:i/>
            <w:color w:val="auto"/>
            <w:sz w:val="36"/>
            <w:szCs w:val="36"/>
            <w:rPrChange w:id="527" w:author="ChloeXue" w:date="2018-03-03T19:44:00Z">
              <w:rPr>
                <w:rStyle w:val="fontstyle21"/>
                <w:rFonts w:ascii="Arial" w:hAnsi="Arial" w:cs="Arial"/>
                <w:i/>
                <w:color w:val="auto"/>
                <w:sz w:val="36"/>
                <w:szCs w:val="36"/>
                <w:bdr w:val="single" w:sz="4" w:space="0" w:color="auto"/>
              </w:rPr>
            </w:rPrChange>
          </w:rPr>
          <w:delText xml:space="preserve"> </w:delText>
        </w:r>
        <w:r w:rsidRPr="00ED0BC2" w:rsidDel="00C56D40">
          <w:rPr>
            <w:rStyle w:val="fontstyle21"/>
            <w:rFonts w:ascii="Arial" w:hAnsi="Arial" w:cs="Arial"/>
            <w:sz w:val="36"/>
            <w:szCs w:val="36"/>
            <w:rPrChange w:id="528" w:author="ChloeXue" w:date="2018-03-03T19:44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AND</w:delText>
        </w:r>
      </w:del>
      <w:r w:rsidRPr="00ED0BC2">
        <w:rPr>
          <w:rStyle w:val="fontstyle21"/>
          <w:rFonts w:ascii="Arial" w:hAnsi="Arial" w:cs="Arial"/>
          <w:sz w:val="36"/>
          <w:szCs w:val="36"/>
          <w:rPrChange w:id="529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  <w:ins w:id="530" w:author="Jieyu You" w:date="2018-03-04T21:40:00Z">
        <w:r w:rsidR="005738E0">
          <w:rPr>
            <w:rStyle w:val="fontstyle21"/>
            <w:rFonts w:ascii="Arial" w:hAnsi="Arial" w:cs="Arial"/>
            <w:sz w:val="36"/>
            <w:szCs w:val="36"/>
          </w:rPr>
          <w:t xml:space="preserve">AND </w:t>
        </w:r>
      </w:ins>
      <w:del w:id="531" w:author="Jieyu You" w:date="2018-03-04T21:33:00Z">
        <w:r w:rsidRPr="00ED0BC2" w:rsidDel="00C56D40">
          <w:rPr>
            <w:rStyle w:val="fontstyle21"/>
            <w:rFonts w:ascii="Arial" w:hAnsi="Arial" w:cs="Arial"/>
            <w:sz w:val="36"/>
            <w:szCs w:val="36"/>
            <w:rPrChange w:id="532" w:author="ChloeXue" w:date="2018-03-03T19:44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I.ItemID=R.ItemID</w:delText>
        </w:r>
      </w:del>
    </w:p>
    <w:p w14:paraId="20813216" w14:textId="743599E1" w:rsidR="00AC5D3C" w:rsidRDefault="008704BC" w:rsidP="00AC5D3C">
      <w:pPr>
        <w:pStyle w:val="ListParagraph"/>
        <w:spacing w:after="0"/>
        <w:rPr>
          <w:ins w:id="533" w:author="Jieyu You" w:date="2018-03-04T21:36:00Z"/>
          <w:rStyle w:val="fontstyle21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5D35DD" wp14:editId="2B176F1E">
                <wp:simplePos x="0" y="0"/>
                <wp:positionH relativeFrom="column">
                  <wp:posOffset>224624</wp:posOffset>
                </wp:positionH>
                <wp:positionV relativeFrom="paragraph">
                  <wp:posOffset>273492</wp:posOffset>
                </wp:positionV>
                <wp:extent cx="5200153" cy="143123"/>
                <wp:effectExtent l="0" t="0" r="1968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153" cy="143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157E6" id="Rectangle 2" o:spid="_x0000_s1026" style="position:absolute;margin-left:17.7pt;margin-top:21.55pt;width:409.4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" fillcolor="white [3212]" strokecolor="white [3212]" strokeweight="1pt"/>
            </w:pict>
          </mc:Fallback>
        </mc:AlternateContent>
      </w:r>
      <w:r w:rsidR="00BD42C6" w:rsidRPr="00ED0BC2">
        <w:rPr>
          <w:rStyle w:val="fontstyle21"/>
          <w:rFonts w:ascii="Arial" w:hAnsi="Arial" w:cs="Arial"/>
          <w:sz w:val="36"/>
          <w:szCs w:val="36"/>
          <w:rPrChange w:id="534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ORDER BY R.`</w:t>
      </w:r>
      <w:r w:rsidR="00AC5D3C" w:rsidRPr="00ED0BC2">
        <w:rPr>
          <w:rStyle w:val="fontstyle21"/>
          <w:rFonts w:ascii="Arial" w:hAnsi="Arial" w:cs="Arial"/>
          <w:sz w:val="36"/>
          <w:szCs w:val="36"/>
          <w:rPrChange w:id="535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Time</w:t>
      </w:r>
      <w:r w:rsidR="00BD42C6" w:rsidRPr="00ED0BC2">
        <w:rPr>
          <w:rStyle w:val="fontstyle21"/>
          <w:rFonts w:ascii="Arial" w:hAnsi="Arial" w:cs="Arial"/>
          <w:sz w:val="36"/>
          <w:szCs w:val="36"/>
          <w:rPrChange w:id="536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`</w:t>
      </w:r>
      <w:r w:rsidR="00AC5D3C" w:rsidRPr="00ED0BC2">
        <w:rPr>
          <w:rStyle w:val="fontstyle21"/>
          <w:rFonts w:ascii="Arial" w:hAnsi="Arial" w:cs="Arial"/>
          <w:sz w:val="36"/>
          <w:szCs w:val="36"/>
          <w:rPrChange w:id="537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DESC</w:t>
      </w:r>
    </w:p>
    <w:p w14:paraId="11B7ACD3" w14:textId="7C9257E4" w:rsidR="00CE3B47" w:rsidRDefault="00CE3B47" w:rsidP="00AC5D3C">
      <w:pPr>
        <w:pStyle w:val="ListParagraph"/>
        <w:spacing w:after="0"/>
        <w:rPr>
          <w:ins w:id="538" w:author="Jieyu You" w:date="2018-03-04T21:37:00Z"/>
          <w:rStyle w:val="fontstyle21"/>
          <w:rFonts w:ascii="Arial" w:hAnsi="Arial" w:cs="Arial"/>
          <w:sz w:val="36"/>
          <w:szCs w:val="36"/>
        </w:rPr>
      </w:pPr>
    </w:p>
    <w:p w14:paraId="1542BA0B" w14:textId="72B7B32E" w:rsidR="00CE3B47" w:rsidRDefault="008704BC" w:rsidP="00AC5D3C">
      <w:pPr>
        <w:pStyle w:val="ListParagraph"/>
        <w:spacing w:after="0"/>
        <w:rPr>
          <w:ins w:id="539" w:author="Jieyu You" w:date="2018-03-04T21:37:00Z"/>
          <w:rStyle w:val="fontstyle21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61E1BA" wp14:editId="5F036000">
                <wp:simplePos x="0" y="0"/>
                <wp:positionH relativeFrom="column">
                  <wp:posOffset>327991</wp:posOffset>
                </wp:positionH>
                <wp:positionV relativeFrom="paragraph">
                  <wp:posOffset>-119270</wp:posOffset>
                </wp:positionV>
                <wp:extent cx="5041127" cy="135173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135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D282D" id="Rectangle 3" o:spid="_x0000_s1026" style="position:absolute;margin-left:25.85pt;margin-top:-9.4pt;width:396.95pt;height:1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" fillcolor="white [3212]" strokecolor="white [3212]" strokeweight="1pt"/>
            </w:pict>
          </mc:Fallback>
        </mc:AlternateContent>
      </w:r>
      <w:ins w:id="540" w:author="Jieyu You" w:date="2018-03-04T21:38:00Z">
        <w:r w:rsidR="00CE3B47"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1AAE7859" wp14:editId="556F8419">
                  <wp:simplePos x="0" y="0"/>
                  <wp:positionH relativeFrom="column">
                    <wp:posOffset>424057</wp:posOffset>
                  </wp:positionH>
                  <wp:positionV relativeFrom="paragraph">
                    <wp:posOffset>3378</wp:posOffset>
                  </wp:positionV>
                  <wp:extent cx="4890052" cy="829419"/>
                  <wp:effectExtent l="0" t="0" r="25400" b="27940"/>
                  <wp:wrapNone/>
                  <wp:docPr id="39" name="Rectangle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890052" cy="829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D77917E" id="Rectangle 39" o:spid="_x0000_s1026" style="position:absolute;margin-left:33.4pt;margin-top:.25pt;width:385.05pt;height:65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" filled="f" strokecolor="black [3213]" strokeweight="1pt"/>
              </w:pict>
            </mc:Fallback>
          </mc:AlternateContent>
        </w:r>
      </w:ins>
      <w:ins w:id="541" w:author="Jieyu You" w:date="2018-03-04T21:37:00Z">
        <w:r w:rsidR="00CE3B47">
          <w:rPr>
            <w:rStyle w:val="fontstyle21"/>
            <w:rFonts w:ascii="Arial" w:hAnsi="Arial" w:cs="Arial"/>
            <w:sz w:val="36"/>
            <w:szCs w:val="36"/>
          </w:rPr>
          <w:t xml:space="preserve">SELECT </w:t>
        </w:r>
        <w:r w:rsidR="00CE3B47" w:rsidRPr="00B4504B">
          <w:rPr>
            <w:rStyle w:val="fontstyle21"/>
            <w:rFonts w:ascii="Arial" w:hAnsi="Arial" w:cs="Arial"/>
            <w:sz w:val="36"/>
            <w:szCs w:val="36"/>
          </w:rPr>
          <w:t>AVG(Rating)</w:t>
        </w:r>
        <w:r w:rsidR="00CE3B47">
          <w:rPr>
            <w:rStyle w:val="fontstyle21"/>
            <w:rFonts w:ascii="Arial" w:hAnsi="Arial" w:cs="Arial"/>
            <w:sz w:val="36"/>
            <w:szCs w:val="36"/>
          </w:rPr>
          <w:t xml:space="preserve"> FROM Ratings R</w:t>
        </w:r>
      </w:ins>
    </w:p>
    <w:p w14:paraId="6A166C9A" w14:textId="575E6585" w:rsidR="00CE3B47" w:rsidRPr="00B4504B" w:rsidRDefault="00CE3B47" w:rsidP="00CE3B47">
      <w:pPr>
        <w:pStyle w:val="ListParagraph"/>
        <w:spacing w:after="0"/>
        <w:rPr>
          <w:ins w:id="542" w:author="Jieyu You" w:date="2018-03-04T21:37:00Z"/>
          <w:rStyle w:val="fontstyle21"/>
          <w:rFonts w:ascii="Arial" w:hAnsi="Arial" w:cs="Arial"/>
          <w:sz w:val="36"/>
          <w:szCs w:val="36"/>
        </w:rPr>
      </w:pPr>
      <w:ins w:id="543" w:author="Jieyu You" w:date="2018-03-04T21:37:00Z">
        <w:r w:rsidRPr="00B4504B">
          <w:rPr>
            <w:rStyle w:val="fontstyle21"/>
            <w:rFonts w:ascii="Arial" w:hAnsi="Arial" w:cs="Arial"/>
            <w:sz w:val="36"/>
            <w:szCs w:val="36"/>
          </w:rPr>
          <w:t xml:space="preserve">WHERE </w:t>
        </w:r>
      </w:ins>
      <w:ins w:id="544" w:author="Jieyu You" w:date="2018-03-04T21:38:00Z">
        <w:r>
          <w:rPr>
            <w:rStyle w:val="fontstyle21"/>
            <w:rFonts w:ascii="Arial" w:hAnsi="Arial" w:cs="Arial"/>
            <w:sz w:val="36"/>
            <w:szCs w:val="36"/>
          </w:rPr>
          <w:t>R</w:t>
        </w:r>
      </w:ins>
      <w:ins w:id="545" w:author="Jieyu You" w:date="2018-03-04T21:37:00Z">
        <w:r w:rsidRPr="00B4504B">
          <w:rPr>
            <w:rStyle w:val="fontstyle21"/>
            <w:rFonts w:ascii="Arial" w:hAnsi="Arial" w:cs="Arial"/>
            <w:sz w:val="36"/>
            <w:szCs w:val="36"/>
          </w:rPr>
          <w:t>.ItemID=</w:t>
        </w:r>
        <w:r w:rsidRPr="00B4504B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</w:rPr>
          <w:t>$ItemID</w:t>
        </w:r>
        <w:r w:rsidRPr="00B4504B">
          <w:rPr>
            <w:rStyle w:val="fontstyle21"/>
            <w:rFonts w:ascii="Arial" w:hAnsi="Arial" w:cs="Arial"/>
            <w:sz w:val="36"/>
            <w:szCs w:val="36"/>
          </w:rPr>
          <w:t xml:space="preserve"> </w:t>
        </w:r>
      </w:ins>
    </w:p>
    <w:p w14:paraId="6586B9CA" w14:textId="376731BE" w:rsidR="00CE3B47" w:rsidRPr="00CE3B47" w:rsidRDefault="00CE3B47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</w:rPr>
      </w:pPr>
      <w:ins w:id="546" w:author="Jieyu You" w:date="2018-03-04T21:37:00Z">
        <w:r>
          <w:rPr>
            <w:rStyle w:val="fontstyle21"/>
            <w:rFonts w:ascii="Arial" w:hAnsi="Arial" w:cs="Arial"/>
            <w:sz w:val="36"/>
            <w:szCs w:val="36"/>
          </w:rPr>
          <w:t>GROUP BY R.I</w:t>
        </w:r>
      </w:ins>
      <w:ins w:id="547" w:author="Jieyu You" w:date="2018-03-04T21:38:00Z">
        <w:r>
          <w:rPr>
            <w:rStyle w:val="fontstyle21"/>
            <w:rFonts w:ascii="Arial" w:hAnsi="Arial" w:cs="Arial"/>
            <w:sz w:val="36"/>
            <w:szCs w:val="36"/>
          </w:rPr>
          <w:t>temID;</w:t>
        </w:r>
        <w:r w:rsidRPr="00CE3B47">
          <w:rPr>
            <w:rFonts w:ascii="Arial" w:hAnsi="Arial" w:cs="Arial"/>
            <w:noProof/>
            <w:color w:val="000000"/>
            <w:sz w:val="36"/>
            <w:szCs w:val="36"/>
          </w:rPr>
          <w:t xml:space="preserve"> </w:t>
        </w:r>
      </w:ins>
    </w:p>
    <w:p w14:paraId="0114AF43" w14:textId="1C719274" w:rsidR="002C465E" w:rsidRPr="00E7425B" w:rsidRDefault="002C465E" w:rsidP="00A61EEC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If the current user is the seller of this item:</w:t>
      </w:r>
    </w:p>
    <w:p w14:paraId="74AE5EC0" w14:textId="7CE8BB51" w:rsidR="002C465E" w:rsidRPr="00E7425B" w:rsidRDefault="002C465E" w:rsidP="00F64855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The current user is not allowed to rate and comment on this item.</w:t>
      </w:r>
      <w:r w:rsidR="00F64855" w:rsidRPr="00E7425B">
        <w:rPr>
          <w:rStyle w:val="fontstyle21"/>
          <w:rFonts w:ascii="Arial" w:hAnsi="Arial" w:cs="Arial"/>
          <w:b/>
          <w:i/>
        </w:rPr>
        <w:t xml:space="preserve"> Rate This Item</w:t>
      </w:r>
      <w:r w:rsidR="00F64855" w:rsidRPr="00E7425B">
        <w:rPr>
          <w:rStyle w:val="fontstyle21"/>
          <w:rFonts w:ascii="Arial" w:hAnsi="Arial" w:cs="Arial"/>
        </w:rPr>
        <w:t xml:space="preserve"> button is deactivated.</w:t>
      </w:r>
    </w:p>
    <w:p w14:paraId="1611F562" w14:textId="50063DE2" w:rsidR="00F64855" w:rsidRPr="00E7425B" w:rsidRDefault="00F64855" w:rsidP="00F64855">
      <w:pPr>
        <w:pStyle w:val="ListParagraph"/>
        <w:numPr>
          <w:ilvl w:val="0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Else:</w:t>
      </w:r>
    </w:p>
    <w:p w14:paraId="1A80E151" w14:textId="585807E5" w:rsidR="00F64855" w:rsidRPr="00E7425B" w:rsidRDefault="00F64855" w:rsidP="001B7952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If there is a comment posted by the current user:</w:t>
      </w:r>
    </w:p>
    <w:p w14:paraId="07670405" w14:textId="3B4D8254" w:rsidR="00F64855" w:rsidRPr="00E7425B" w:rsidRDefault="00F64855" w:rsidP="001B7952">
      <w:pPr>
        <w:pStyle w:val="ListParagraph"/>
        <w:numPr>
          <w:ilvl w:val="2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Show </w:t>
      </w:r>
      <w:r w:rsidRPr="00E7425B">
        <w:rPr>
          <w:rStyle w:val="fontstyle41"/>
          <w:rFonts w:ascii="Arial" w:hAnsi="Arial" w:cs="Arial"/>
        </w:rPr>
        <w:t xml:space="preserve">Delete My Rating </w:t>
      </w:r>
      <w:r w:rsidRPr="00E7425B">
        <w:rPr>
          <w:rStyle w:val="fontstyle21"/>
          <w:rFonts w:ascii="Arial" w:hAnsi="Arial" w:cs="Arial"/>
        </w:rPr>
        <w:t>button next to the current user’s rating.</w:t>
      </w:r>
    </w:p>
    <w:p w14:paraId="053C5ED0" w14:textId="3A75AC42" w:rsidR="000262B9" w:rsidRPr="00E7425B" w:rsidRDefault="000262B9" w:rsidP="001B7952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User enters the </w:t>
      </w:r>
      <w:r w:rsidRPr="0002446A">
        <w:rPr>
          <w:rStyle w:val="fontstyle21"/>
          <w:rFonts w:ascii="Arial" w:hAnsi="Arial" w:cs="Arial"/>
        </w:rPr>
        <w:t xml:space="preserve">rating </w:t>
      </w:r>
      <w:r w:rsidR="0002446A" w:rsidRPr="0002446A">
        <w:rPr>
          <w:rStyle w:val="fontstyle21"/>
          <w:rFonts w:ascii="Arial" w:hAnsi="Arial" w:cs="Arial"/>
          <w:i/>
          <w:color w:val="538135" w:themeColor="accent6" w:themeShade="BF"/>
        </w:rPr>
        <w:t>'$Rating'</w:t>
      </w:r>
      <w:r w:rsidR="0002446A" w:rsidRPr="0002446A">
        <w:rPr>
          <w:rStyle w:val="fontstyle21"/>
          <w:rFonts w:ascii="Arial" w:hAnsi="Arial" w:cs="Arial"/>
          <w:color w:val="auto"/>
        </w:rPr>
        <w:t>,</w:t>
      </w:r>
      <w:r w:rsidRPr="0002446A">
        <w:rPr>
          <w:rStyle w:val="fontstyle21"/>
          <w:rFonts w:ascii="Arial" w:hAnsi="Arial" w:cs="Arial"/>
        </w:rPr>
        <w:t>and comments</w:t>
      </w:r>
      <w:r w:rsidR="0002446A" w:rsidRPr="0002446A">
        <w:rPr>
          <w:rStyle w:val="fontstyle21"/>
          <w:rFonts w:ascii="Arial" w:hAnsi="Arial" w:cs="Arial"/>
        </w:rPr>
        <w:t xml:space="preserve"> </w:t>
      </w:r>
      <w:r w:rsidR="0002446A" w:rsidRPr="0002446A">
        <w:rPr>
          <w:rStyle w:val="fontstyle21"/>
          <w:rFonts w:ascii="Arial" w:hAnsi="Arial" w:cs="Arial"/>
          <w:i/>
          <w:color w:val="538135" w:themeColor="accent6" w:themeShade="BF"/>
        </w:rPr>
        <w:t>'$</w:t>
      </w:r>
      <w:r w:rsidR="0002446A">
        <w:rPr>
          <w:rStyle w:val="fontstyle21"/>
          <w:rFonts w:ascii="Arial" w:hAnsi="Arial" w:cs="Arial"/>
          <w:i/>
          <w:color w:val="538135" w:themeColor="accent6" w:themeShade="BF"/>
        </w:rPr>
        <w:t>Comm</w:t>
      </w:r>
      <w:r w:rsidR="0002446A" w:rsidRPr="0002446A">
        <w:rPr>
          <w:rStyle w:val="fontstyle21"/>
          <w:rFonts w:ascii="Arial" w:hAnsi="Arial" w:cs="Arial"/>
          <w:i/>
          <w:color w:val="538135" w:themeColor="accent6" w:themeShade="BF"/>
        </w:rPr>
        <w:t>e</w:t>
      </w:r>
      <w:r w:rsidR="0002446A">
        <w:rPr>
          <w:rStyle w:val="fontstyle21"/>
          <w:rFonts w:ascii="Arial" w:hAnsi="Arial" w:cs="Arial"/>
          <w:i/>
          <w:color w:val="538135" w:themeColor="accent6" w:themeShade="BF"/>
        </w:rPr>
        <w:t>n</w:t>
      </w:r>
      <w:r w:rsidR="0002446A" w:rsidRPr="0002446A">
        <w:rPr>
          <w:rStyle w:val="fontstyle21"/>
          <w:rFonts w:ascii="Arial" w:hAnsi="Arial" w:cs="Arial"/>
          <w:i/>
          <w:color w:val="538135" w:themeColor="accent6" w:themeShade="BF"/>
        </w:rPr>
        <w:t>ts'</w:t>
      </w:r>
      <w:r w:rsidR="0002446A" w:rsidRPr="0002446A">
        <w:rPr>
          <w:rStyle w:val="fontstyle21"/>
          <w:rFonts w:ascii="Arial" w:hAnsi="Arial" w:cs="Arial"/>
          <w:color w:val="auto"/>
        </w:rPr>
        <w:t>,</w:t>
      </w:r>
      <w:r w:rsidRPr="0002446A">
        <w:rPr>
          <w:rStyle w:val="fontstyle21"/>
          <w:rFonts w:ascii="Arial" w:hAnsi="Arial" w:cs="Arial"/>
        </w:rPr>
        <w:t>.</w:t>
      </w:r>
    </w:p>
    <w:p w14:paraId="18B82C6A" w14:textId="62B0120C" w:rsidR="000262B9" w:rsidRPr="00E7425B" w:rsidRDefault="000262B9" w:rsidP="001B7952">
      <w:pPr>
        <w:pStyle w:val="ListParagraph"/>
        <w:numPr>
          <w:ilvl w:val="1"/>
          <w:numId w:val="20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>Rate This Item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1C9E4D94" w14:textId="73C6B9BC" w:rsidR="000262B9" w:rsidRPr="00E7425B" w:rsidRDefault="00532C25" w:rsidP="001B7952">
      <w:pPr>
        <w:pStyle w:val="ListParagraph"/>
        <w:numPr>
          <w:ilvl w:val="2"/>
          <w:numId w:val="2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the current user’s Username is not in </w:t>
      </w:r>
      <w:r w:rsidR="00CB2C58" w:rsidRPr="00E7425B">
        <w:rPr>
          <w:rStyle w:val="fontstyle21"/>
          <w:rFonts w:ascii="Arial" w:hAnsi="Arial" w:cs="Arial"/>
          <w:color w:val="2E74B5" w:themeColor="accent5" w:themeShade="BF"/>
        </w:rPr>
        <w:t>Rating</w:t>
      </w:r>
      <w:r w:rsidR="00053B35" w:rsidRPr="00E7425B">
        <w:rPr>
          <w:rStyle w:val="fontstyle21"/>
          <w:rFonts w:ascii="Arial" w:hAnsi="Arial" w:cs="Arial"/>
          <w:color w:val="2E74B5" w:themeColor="accent5" w:themeShade="BF"/>
        </w:rPr>
        <w:t>s</w:t>
      </w:r>
      <w:r w:rsidRPr="00E7425B">
        <w:rPr>
          <w:rStyle w:val="fontstyle21"/>
          <w:rFonts w:ascii="Arial" w:hAnsi="Arial" w:cs="Arial"/>
          <w:color w:val="2E74B5" w:themeColor="accent5" w:themeShade="BF"/>
        </w:rPr>
        <w:t xml:space="preserve"> </w:t>
      </w:r>
      <w:r w:rsidRPr="00E7425B">
        <w:rPr>
          <w:rStyle w:val="fontstyle21"/>
          <w:rFonts w:ascii="Arial" w:hAnsi="Arial" w:cs="Arial"/>
        </w:rPr>
        <w:t>table</w:t>
      </w:r>
      <w:r w:rsidR="000262B9" w:rsidRPr="00E7425B">
        <w:rPr>
          <w:rStyle w:val="fontstyle21"/>
          <w:rFonts w:ascii="Arial" w:hAnsi="Arial" w:cs="Arial"/>
        </w:rPr>
        <w:t>:</w:t>
      </w:r>
    </w:p>
    <w:p w14:paraId="12ACFCBD" w14:textId="55AF16C5" w:rsidR="00FB5006" w:rsidDel="00BF414C" w:rsidRDefault="000262B9" w:rsidP="006B2F87">
      <w:pPr>
        <w:pStyle w:val="ListParagraph"/>
        <w:numPr>
          <w:ilvl w:val="3"/>
          <w:numId w:val="25"/>
        </w:numPr>
        <w:spacing w:after="0"/>
        <w:rPr>
          <w:ins w:id="548" w:author="ChloeXue" w:date="2018-03-03T19:44:00Z"/>
          <w:del w:id="549" w:author="Jieyu You" w:date="2018-03-04T21:42:00Z"/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Store the current user’s </w:t>
      </w:r>
      <w:r w:rsidR="006B2F87" w:rsidRPr="00E7425B">
        <w:rPr>
          <w:rStyle w:val="fontstyle21"/>
          <w:rFonts w:ascii="Arial" w:hAnsi="Arial" w:cs="Arial"/>
        </w:rPr>
        <w:t>Username, Date, Rating and C</w:t>
      </w:r>
      <w:r w:rsidRPr="00E7425B">
        <w:rPr>
          <w:rStyle w:val="fontstyle21"/>
          <w:rFonts w:ascii="Arial" w:hAnsi="Arial" w:cs="Arial"/>
        </w:rPr>
        <w:t xml:space="preserve">omments in </w:t>
      </w:r>
      <w:r w:rsidR="00CB2C58" w:rsidRPr="00E7425B">
        <w:rPr>
          <w:rStyle w:val="fontstyle21"/>
          <w:rFonts w:ascii="Arial" w:hAnsi="Arial" w:cs="Arial"/>
          <w:color w:val="2E74B5" w:themeColor="accent5" w:themeShade="BF"/>
        </w:rPr>
        <w:t>Rating</w:t>
      </w:r>
      <w:r w:rsidR="00053B35" w:rsidRPr="00E7425B">
        <w:rPr>
          <w:rStyle w:val="fontstyle21"/>
          <w:rFonts w:ascii="Arial" w:hAnsi="Arial" w:cs="Arial"/>
          <w:color w:val="2E74B5" w:themeColor="accent5" w:themeShade="BF"/>
        </w:rPr>
        <w:t>s</w:t>
      </w:r>
      <w:r w:rsidR="006B2F87" w:rsidRPr="00E7425B">
        <w:rPr>
          <w:rStyle w:val="fontstyle21"/>
          <w:rFonts w:ascii="Arial" w:hAnsi="Arial" w:cs="Arial"/>
          <w:color w:val="2E74B5" w:themeColor="accent5" w:themeShade="BF"/>
        </w:rPr>
        <w:t xml:space="preserve"> </w:t>
      </w:r>
      <w:r w:rsidR="00FB5006" w:rsidRPr="00E7425B">
        <w:rPr>
          <w:rStyle w:val="fontstyle21"/>
          <w:rFonts w:ascii="Arial" w:hAnsi="Arial" w:cs="Arial"/>
        </w:rPr>
        <w:t>table.</w:t>
      </w:r>
    </w:p>
    <w:p w14:paraId="3199E303" w14:textId="77777777" w:rsidR="00ED0BC2" w:rsidRPr="00BF414C" w:rsidDel="00BF414C" w:rsidRDefault="00ED0BC2">
      <w:pPr>
        <w:pStyle w:val="ListParagraph"/>
        <w:numPr>
          <w:ilvl w:val="3"/>
          <w:numId w:val="25"/>
        </w:numPr>
        <w:spacing w:after="0"/>
        <w:rPr>
          <w:ins w:id="550" w:author="ChloeXue" w:date="2018-03-03T19:44:00Z"/>
          <w:del w:id="551" w:author="Jieyu You" w:date="2018-03-04T21:42:00Z"/>
          <w:rStyle w:val="fontstyle21"/>
          <w:rFonts w:ascii="Arial" w:hAnsi="Arial" w:cs="Arial"/>
        </w:rPr>
      </w:pPr>
    </w:p>
    <w:p w14:paraId="77A6B132" w14:textId="77777777" w:rsidR="00ED0BC2" w:rsidRPr="00BF414C" w:rsidRDefault="00ED0BC2">
      <w:pPr>
        <w:pStyle w:val="ListParagraph"/>
        <w:numPr>
          <w:ilvl w:val="3"/>
          <w:numId w:val="25"/>
        </w:numPr>
        <w:spacing w:after="0"/>
        <w:rPr>
          <w:rStyle w:val="fontstyle21"/>
          <w:rFonts w:ascii="Arial" w:hAnsi="Arial" w:cs="Arial"/>
        </w:rPr>
      </w:pPr>
    </w:p>
    <w:p w14:paraId="5FC56859" w14:textId="39096952" w:rsidR="00AC5D3C" w:rsidRPr="00ED0BC2" w:rsidRDefault="00BF414C" w:rsidP="00AC5D3C">
      <w:pPr>
        <w:pStyle w:val="ListParagraph"/>
        <w:spacing w:after="0"/>
        <w:ind w:left="2160"/>
        <w:rPr>
          <w:rStyle w:val="fontstyle21"/>
          <w:rFonts w:ascii="Arial" w:hAnsi="Arial" w:cs="Arial"/>
          <w:sz w:val="36"/>
          <w:szCs w:val="36"/>
          <w:rPrChange w:id="552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ins w:id="553" w:author="ChloeXue" w:date="2018-03-03T19:44:00Z">
        <w:r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224AC8E" wp14:editId="328CFFF6">
                  <wp:simplePos x="0" y="0"/>
                  <wp:positionH relativeFrom="column">
                    <wp:posOffset>1280670</wp:posOffset>
                  </wp:positionH>
                  <wp:positionV relativeFrom="paragraph">
                    <wp:posOffset>1328</wp:posOffset>
                  </wp:positionV>
                  <wp:extent cx="3633470" cy="1136985"/>
                  <wp:effectExtent l="0" t="0" r="24130" b="25400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33470" cy="1136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8EF5F7" id="Rectangle 22" o:spid="_x0000_s1026" style="position:absolute;margin-left:100.85pt;margin-top:.1pt;width:286.1pt;height:89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" filled="f" strokecolor="black [3213]" strokeweight="1pt"/>
              </w:pict>
            </mc:Fallback>
          </mc:AlternateContent>
        </w:r>
      </w:ins>
      <w:r w:rsidR="00AC5D3C" w:rsidRPr="00ED0BC2">
        <w:rPr>
          <w:rStyle w:val="fontstyle21"/>
          <w:rFonts w:ascii="Arial" w:hAnsi="Arial" w:cs="Arial"/>
          <w:sz w:val="36"/>
          <w:szCs w:val="36"/>
          <w:rPrChange w:id="554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INSERT INTO </w:t>
      </w:r>
      <w:r w:rsidR="00AC5D3C"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555" w:author="ChloeXue" w:date="2018-03-03T19:44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Ratings</w:t>
      </w:r>
      <w:r w:rsidR="00AC5D3C" w:rsidRPr="00ED0BC2">
        <w:rPr>
          <w:rStyle w:val="fontstyle21"/>
          <w:rFonts w:ascii="Arial" w:hAnsi="Arial" w:cs="Arial"/>
          <w:sz w:val="36"/>
          <w:szCs w:val="36"/>
          <w:rPrChange w:id="556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</w:p>
    <w:p w14:paraId="0B1EDC75" w14:textId="52863371" w:rsidR="00AC5D3C" w:rsidRPr="00ED0BC2" w:rsidRDefault="00AC5D3C" w:rsidP="00AC5D3C">
      <w:pPr>
        <w:pStyle w:val="ListParagraph"/>
        <w:spacing w:after="0"/>
        <w:ind w:left="2160"/>
        <w:rPr>
          <w:rStyle w:val="fontstyle21"/>
          <w:rFonts w:ascii="Arial" w:hAnsi="Arial" w:cs="Arial"/>
          <w:sz w:val="36"/>
          <w:szCs w:val="36"/>
          <w:rPrChange w:id="557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58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VALUES (</w:t>
      </w:r>
      <w:del w:id="559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60" w:author="ChloeXue" w:date="2018-03-03T19:44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61" w:author="ChloeXue" w:date="2018-03-03T19:44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562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63" w:author="ChloeXue" w:date="2018-03-03T19:44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64" w:author="ChloeXue" w:date="2018-03-03T19:44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65" w:author="ChloeXue" w:date="2018-03-03T19:44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'$UserName', </w:t>
      </w:r>
      <w:del w:id="566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67" w:author="ChloeXue" w:date="2018-03-03T19:44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68" w:author="ChloeXue" w:date="2018-03-03T19:44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$Rating</w:t>
      </w:r>
      <w:del w:id="569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70" w:author="ChloeXue" w:date="2018-03-03T19:44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71" w:author="ChloeXue" w:date="2018-03-03T19:44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72" w:author="ChloeXue" w:date="2018-03-03T19:44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 xml:space="preserve"> '$Comments'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73" w:author="ChloeXue" w:date="2018-03-03T19:44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, </w:t>
      </w:r>
      <w:r w:rsidR="00F6127B" w:rsidRPr="00ED0BC2">
        <w:rPr>
          <w:rStyle w:val="fontstyle21"/>
          <w:rFonts w:ascii="Arial" w:hAnsi="Arial" w:cs="Arial"/>
          <w:color w:val="auto"/>
          <w:sz w:val="36"/>
          <w:szCs w:val="36"/>
          <w:rPrChange w:id="574" w:author="ChloeXue" w:date="2018-03-03T19:44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NOW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75" w:author="ChloeXue" w:date="2018-03-03T19:44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()</w:t>
      </w:r>
    </w:p>
    <w:p w14:paraId="38E76DAD" w14:textId="5AAA5389" w:rsidR="00AC5D3C" w:rsidRPr="00ED0BC2" w:rsidRDefault="00AC5D3C" w:rsidP="00AC5D3C">
      <w:pPr>
        <w:pStyle w:val="ListParagraph"/>
        <w:spacing w:after="0"/>
        <w:ind w:left="2160"/>
        <w:rPr>
          <w:rStyle w:val="fontstyle21"/>
          <w:rFonts w:ascii="Arial" w:hAnsi="Arial" w:cs="Arial"/>
          <w:sz w:val="36"/>
          <w:szCs w:val="36"/>
          <w:rPrChange w:id="576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77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)</w:t>
      </w:r>
      <w:r w:rsidR="0002446A" w:rsidRPr="00ED0BC2">
        <w:rPr>
          <w:rStyle w:val="fontstyle21"/>
          <w:rFonts w:ascii="Arial" w:hAnsi="Arial" w:cs="Arial"/>
          <w:sz w:val="36"/>
          <w:szCs w:val="36"/>
          <w:rPrChange w:id="578" w:author="ChloeXue" w:date="2018-03-03T19:44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;</w:t>
      </w:r>
    </w:p>
    <w:p w14:paraId="15C6E53E" w14:textId="424C82C1" w:rsidR="00D53877" w:rsidRPr="00E7425B" w:rsidRDefault="00FB5006" w:rsidP="001B7952">
      <w:pPr>
        <w:pStyle w:val="ListParagraph"/>
        <w:numPr>
          <w:ilvl w:val="2"/>
          <w:numId w:val="2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Else</w:t>
      </w:r>
      <w:r w:rsidR="00D53877" w:rsidRPr="00E7425B">
        <w:rPr>
          <w:rStyle w:val="fontstyle21"/>
          <w:rFonts w:ascii="Arial" w:hAnsi="Arial" w:cs="Arial"/>
        </w:rPr>
        <w:t>:</w:t>
      </w:r>
    </w:p>
    <w:p w14:paraId="65C401A5" w14:textId="49E068D7" w:rsidR="006530B0" w:rsidRDefault="00ED0BC2" w:rsidP="00756748">
      <w:pPr>
        <w:pStyle w:val="ListParagraph"/>
        <w:numPr>
          <w:ilvl w:val="3"/>
          <w:numId w:val="25"/>
        </w:numPr>
        <w:spacing w:after="0"/>
        <w:rPr>
          <w:rStyle w:val="fontstyle21"/>
          <w:rFonts w:ascii="Arial" w:hAnsi="Arial" w:cs="Arial"/>
        </w:rPr>
      </w:pPr>
      <w:ins w:id="579" w:author="ChloeXue" w:date="2018-03-03T19:45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4122E449" wp14:editId="36CB404A">
                  <wp:simplePos x="0" y="0"/>
                  <wp:positionH relativeFrom="column">
                    <wp:posOffset>1266245</wp:posOffset>
                  </wp:positionH>
                  <wp:positionV relativeFrom="paragraph">
                    <wp:posOffset>336246</wp:posOffset>
                  </wp:positionV>
                  <wp:extent cx="3657600" cy="1693628"/>
                  <wp:effectExtent l="0" t="0" r="19050" b="2095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57600" cy="16936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9F447F9" id="Rectangle 23" o:spid="_x0000_s1026" style="position:absolute;margin-left:99.7pt;margin-top:26.5pt;width:4in;height:1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" filled="f" strokecolor="black [3213]" strokeweight="1pt"/>
              </w:pict>
            </mc:Fallback>
          </mc:AlternateContent>
        </w:r>
      </w:ins>
      <w:r w:rsidR="00D53877" w:rsidRPr="00E7425B">
        <w:rPr>
          <w:rStyle w:val="fontstyle21"/>
          <w:rFonts w:ascii="Arial" w:hAnsi="Arial" w:cs="Arial"/>
        </w:rPr>
        <w:t xml:space="preserve">update the user’s </w:t>
      </w:r>
      <w:r w:rsidR="00FB5006" w:rsidRPr="00E7425B">
        <w:rPr>
          <w:rStyle w:val="fontstyle21"/>
          <w:rFonts w:ascii="Arial" w:hAnsi="Arial" w:cs="Arial"/>
        </w:rPr>
        <w:t>D</w:t>
      </w:r>
      <w:r w:rsidR="00D53877" w:rsidRPr="00E7425B">
        <w:rPr>
          <w:rStyle w:val="fontstyle21"/>
          <w:rFonts w:ascii="Arial" w:hAnsi="Arial" w:cs="Arial"/>
        </w:rPr>
        <w:t xml:space="preserve">ate, </w:t>
      </w:r>
      <w:r w:rsidR="00FB5006" w:rsidRPr="00E7425B">
        <w:rPr>
          <w:rStyle w:val="fontstyle21"/>
          <w:rFonts w:ascii="Arial" w:hAnsi="Arial" w:cs="Arial"/>
        </w:rPr>
        <w:t>R</w:t>
      </w:r>
      <w:r w:rsidR="00D53877" w:rsidRPr="00E7425B">
        <w:rPr>
          <w:rStyle w:val="fontstyle21"/>
          <w:rFonts w:ascii="Arial" w:hAnsi="Arial" w:cs="Arial"/>
        </w:rPr>
        <w:t xml:space="preserve">ating and </w:t>
      </w:r>
      <w:r w:rsidR="00FB5006" w:rsidRPr="00E7425B">
        <w:rPr>
          <w:rStyle w:val="fontstyle21"/>
          <w:rFonts w:ascii="Arial" w:hAnsi="Arial" w:cs="Arial"/>
        </w:rPr>
        <w:t>C</w:t>
      </w:r>
      <w:r w:rsidR="00D53877" w:rsidRPr="00E7425B">
        <w:rPr>
          <w:rStyle w:val="fontstyle21"/>
          <w:rFonts w:ascii="Arial" w:hAnsi="Arial" w:cs="Arial"/>
        </w:rPr>
        <w:t xml:space="preserve">omments information in </w:t>
      </w:r>
      <w:r w:rsidR="00CB2C58" w:rsidRPr="00E7425B">
        <w:rPr>
          <w:rStyle w:val="fontstyle21"/>
          <w:rFonts w:ascii="Arial" w:hAnsi="Arial" w:cs="Arial"/>
          <w:color w:val="2E74B5" w:themeColor="accent5" w:themeShade="BF"/>
        </w:rPr>
        <w:t>Rating</w:t>
      </w:r>
      <w:r w:rsidR="00053B35" w:rsidRPr="00E7425B">
        <w:rPr>
          <w:rStyle w:val="fontstyle21"/>
          <w:rFonts w:ascii="Arial" w:hAnsi="Arial" w:cs="Arial"/>
          <w:color w:val="2E74B5" w:themeColor="accent5" w:themeShade="BF"/>
        </w:rPr>
        <w:t>s</w:t>
      </w:r>
      <w:r w:rsidR="00FB5006" w:rsidRPr="00E7425B">
        <w:rPr>
          <w:rStyle w:val="fontstyle21"/>
          <w:rFonts w:ascii="Arial" w:hAnsi="Arial" w:cs="Arial"/>
          <w:color w:val="2E74B5" w:themeColor="accent5" w:themeShade="BF"/>
        </w:rPr>
        <w:t xml:space="preserve"> </w:t>
      </w:r>
      <w:r w:rsidR="00D53877" w:rsidRPr="00E7425B">
        <w:rPr>
          <w:rStyle w:val="fontstyle21"/>
          <w:rFonts w:ascii="Arial" w:hAnsi="Arial" w:cs="Arial"/>
        </w:rPr>
        <w:t>table.</w:t>
      </w:r>
    </w:p>
    <w:p w14:paraId="69E31ADE" w14:textId="169E86E9" w:rsidR="0002446A" w:rsidRPr="00ED0BC2" w:rsidRDefault="0002446A" w:rsidP="0002446A">
      <w:pPr>
        <w:pStyle w:val="ListParagraph"/>
        <w:spacing w:after="0"/>
        <w:ind w:left="2160"/>
        <w:rPr>
          <w:rStyle w:val="fontstyle21"/>
          <w:rFonts w:ascii="Arial" w:hAnsi="Arial" w:cs="Arial"/>
          <w:sz w:val="36"/>
          <w:szCs w:val="36"/>
          <w:rPrChange w:id="580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81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UPDATE </w:t>
      </w:r>
      <w:r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582" w:author="ChloeXue" w:date="2018-03-03T19:45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Ratings</w:t>
      </w:r>
      <w:r w:rsidRPr="00ED0BC2">
        <w:rPr>
          <w:rStyle w:val="fontstyle21"/>
          <w:rFonts w:ascii="Arial" w:hAnsi="Arial" w:cs="Arial"/>
          <w:sz w:val="36"/>
          <w:szCs w:val="36"/>
          <w:rPrChange w:id="583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</w:p>
    <w:p w14:paraId="0C1CB650" w14:textId="7C0CD078" w:rsidR="0002446A" w:rsidRPr="00ED0BC2" w:rsidRDefault="0002446A" w:rsidP="0002446A">
      <w:pPr>
        <w:pStyle w:val="ListParagraph"/>
        <w:spacing w:after="0"/>
        <w:ind w:left="2160"/>
        <w:rPr>
          <w:rStyle w:val="fontstyle21"/>
          <w:rFonts w:ascii="Arial" w:hAnsi="Arial" w:cs="Arial"/>
          <w:sz w:val="36"/>
          <w:szCs w:val="36"/>
          <w:rPrChange w:id="584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85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SET Rating=</w:t>
      </w:r>
      <w:del w:id="586" w:author="Jieyu You" w:date="2018-03-04T21:27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87" w:author="ChloeXue" w:date="2018-03-03T19:45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88" w:author="ChloeXue" w:date="2018-03-03T19:45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$Rating</w:t>
      </w:r>
      <w:del w:id="589" w:author="Jieyu You" w:date="2018-03-04T21:27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590" w:author="ChloeXue" w:date="2018-03-03T19:45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91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 Comments=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592" w:author="ChloeXue" w:date="2018-03-03T19:45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'$Comments'</w:t>
      </w:r>
      <w:r w:rsidR="00907F52" w:rsidRPr="00ED0BC2">
        <w:rPr>
          <w:rStyle w:val="fontstyle21"/>
          <w:rFonts w:ascii="Arial" w:hAnsi="Arial" w:cs="Arial"/>
          <w:color w:val="auto"/>
          <w:sz w:val="36"/>
          <w:szCs w:val="36"/>
          <w:rPrChange w:id="593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 `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94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Time</w:t>
      </w:r>
      <w:r w:rsidR="00907F52" w:rsidRPr="00ED0BC2">
        <w:rPr>
          <w:rStyle w:val="fontstyle21"/>
          <w:rFonts w:ascii="Arial" w:hAnsi="Arial" w:cs="Arial"/>
          <w:color w:val="auto"/>
          <w:sz w:val="36"/>
          <w:szCs w:val="36"/>
          <w:rPrChange w:id="595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`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96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=</w:t>
      </w:r>
      <w:r w:rsidR="00F6127B" w:rsidRPr="00ED0BC2">
        <w:rPr>
          <w:rStyle w:val="fontstyle21"/>
          <w:rFonts w:ascii="Arial" w:hAnsi="Arial" w:cs="Arial"/>
          <w:color w:val="auto"/>
          <w:sz w:val="36"/>
          <w:szCs w:val="36"/>
          <w:rPrChange w:id="597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NOW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598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()</w:t>
      </w:r>
    </w:p>
    <w:p w14:paraId="0BFF8A49" w14:textId="12A67ED6" w:rsidR="0002446A" w:rsidRPr="00ED0BC2" w:rsidRDefault="0002446A" w:rsidP="0002446A">
      <w:pPr>
        <w:pStyle w:val="ListParagraph"/>
        <w:spacing w:after="0"/>
        <w:ind w:left="2160"/>
        <w:rPr>
          <w:rStyle w:val="fontstyle21"/>
          <w:rFonts w:ascii="Arial" w:hAnsi="Arial" w:cs="Arial"/>
          <w:sz w:val="36"/>
          <w:szCs w:val="36"/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599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ItemID=</w:t>
      </w:r>
      <w:del w:id="600" w:author="Jieyu You" w:date="2018-03-04T21:27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601" w:author="ChloeXue" w:date="2018-03-03T19:45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602" w:author="ChloeXue" w:date="2018-03-03T19:45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603" w:author="Jieyu You" w:date="2018-03-04T21:26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604" w:author="ChloeXue" w:date="2018-03-03T19:45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605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 xml:space="preserve"> AND UserName=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606" w:author="ChloeXue" w:date="2018-03-03T19:45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'$UserName'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607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;</w:t>
      </w:r>
    </w:p>
    <w:p w14:paraId="7F8C4192" w14:textId="4BE7C230" w:rsidR="00756748" w:rsidRPr="00E7425B" w:rsidRDefault="006530B0" w:rsidP="001B7952">
      <w:pPr>
        <w:pStyle w:val="ListParagraph"/>
        <w:numPr>
          <w:ilvl w:val="1"/>
          <w:numId w:val="2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 xml:space="preserve">Delete My Rating </w:t>
      </w:r>
      <w:r w:rsidRPr="00345546">
        <w:rPr>
          <w:rStyle w:val="fontstyle21"/>
          <w:rFonts w:ascii="Arial" w:hAnsi="Arial" w:cs="Arial"/>
          <w:rPrChange w:id="608" w:author="keyi" w:date="2018-03-01T15:12:00Z">
            <w:rPr>
              <w:rStyle w:val="fontstyle21"/>
              <w:rFonts w:ascii="Arial" w:hAnsi="Arial" w:cs="Arial"/>
              <w:b/>
              <w:i/>
            </w:rPr>
          </w:rPrChange>
        </w:rPr>
        <w:t>button</w:t>
      </w:r>
      <w:r w:rsidRPr="00E7425B">
        <w:rPr>
          <w:rStyle w:val="fontstyle21"/>
          <w:rFonts w:ascii="Arial" w:hAnsi="Arial" w:cs="Arial"/>
        </w:rPr>
        <w:t xml:space="preserve"> is clicked:</w:t>
      </w:r>
      <w:r w:rsidRPr="00E7425B">
        <w:rPr>
          <w:rFonts w:ascii="Arial" w:hAnsi="Arial" w:cs="Arial"/>
          <w:color w:val="000000"/>
        </w:rPr>
        <w:t xml:space="preserve"> </w:t>
      </w:r>
    </w:p>
    <w:p w14:paraId="2FFA5798" w14:textId="5116FFFF" w:rsidR="00756748" w:rsidRDefault="00ED0BC2" w:rsidP="001B7952">
      <w:pPr>
        <w:pStyle w:val="ListParagraph"/>
        <w:numPr>
          <w:ilvl w:val="2"/>
          <w:numId w:val="38"/>
        </w:numPr>
        <w:spacing w:after="0"/>
        <w:rPr>
          <w:rStyle w:val="fontstyle21"/>
          <w:rFonts w:ascii="Arial" w:hAnsi="Arial" w:cs="Arial"/>
        </w:rPr>
      </w:pPr>
      <w:ins w:id="609" w:author="ChloeXue" w:date="2018-03-03T19:45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7A67AC81" wp14:editId="2B8C085E">
                  <wp:simplePos x="0" y="0"/>
                  <wp:positionH relativeFrom="column">
                    <wp:posOffset>844826</wp:posOffset>
                  </wp:positionH>
                  <wp:positionV relativeFrom="paragraph">
                    <wp:posOffset>339173</wp:posOffset>
                  </wp:positionV>
                  <wp:extent cx="3411110" cy="826935"/>
                  <wp:effectExtent l="0" t="0" r="18415" b="11430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11110" cy="82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6F710C3" id="Rectangle 24" o:spid="_x0000_s1026" style="position:absolute;margin-left:66.5pt;margin-top:26.7pt;width:268.6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" filled="f" strokecolor="black [3213]" strokeweight="1pt"/>
              </w:pict>
            </mc:Fallback>
          </mc:AlternateContent>
        </w:r>
      </w:ins>
      <w:r w:rsidR="00756748" w:rsidRPr="00E7425B">
        <w:rPr>
          <w:rStyle w:val="fontstyle21"/>
          <w:rFonts w:ascii="Arial" w:hAnsi="Arial" w:cs="Arial"/>
        </w:rPr>
        <w:t>Delete</w:t>
      </w:r>
      <w:r w:rsidR="006530B0" w:rsidRPr="00E7425B">
        <w:rPr>
          <w:rStyle w:val="fontstyle21"/>
          <w:rFonts w:ascii="Arial" w:hAnsi="Arial" w:cs="Arial"/>
        </w:rPr>
        <w:t xml:space="preserve"> the current user’s </w:t>
      </w:r>
      <w:r w:rsidR="00756748" w:rsidRPr="00E7425B">
        <w:rPr>
          <w:rStyle w:val="fontstyle21"/>
          <w:rFonts w:ascii="Arial" w:hAnsi="Arial" w:cs="Arial"/>
        </w:rPr>
        <w:t xml:space="preserve">Username, Date, Rating and Comments in </w:t>
      </w:r>
      <w:r w:rsidR="00CB2C58" w:rsidRPr="00E7425B">
        <w:rPr>
          <w:rStyle w:val="fontstyle21"/>
          <w:rFonts w:ascii="Arial" w:hAnsi="Arial" w:cs="Arial"/>
          <w:color w:val="2E74B5" w:themeColor="accent5" w:themeShade="BF"/>
        </w:rPr>
        <w:t>Rating</w:t>
      </w:r>
      <w:r w:rsidR="00053B35" w:rsidRPr="00E7425B">
        <w:rPr>
          <w:rStyle w:val="fontstyle21"/>
          <w:rFonts w:ascii="Arial" w:hAnsi="Arial" w:cs="Arial"/>
          <w:color w:val="2E74B5" w:themeColor="accent5" w:themeShade="BF"/>
        </w:rPr>
        <w:t>s</w:t>
      </w:r>
      <w:r w:rsidR="00756748" w:rsidRPr="00E7425B">
        <w:rPr>
          <w:rStyle w:val="fontstyle21"/>
          <w:rFonts w:ascii="Arial" w:hAnsi="Arial" w:cs="Arial"/>
          <w:color w:val="2E74B5" w:themeColor="accent5" w:themeShade="BF"/>
        </w:rPr>
        <w:t xml:space="preserve"> </w:t>
      </w:r>
      <w:r w:rsidR="00756748" w:rsidRPr="00E7425B">
        <w:rPr>
          <w:rStyle w:val="fontstyle21"/>
          <w:rFonts w:ascii="Arial" w:hAnsi="Arial" w:cs="Arial"/>
        </w:rPr>
        <w:t>table.</w:t>
      </w:r>
    </w:p>
    <w:p w14:paraId="5D07553E" w14:textId="5DA1820C" w:rsidR="0002446A" w:rsidRPr="00ED0BC2" w:rsidRDefault="0002446A" w:rsidP="0002446A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  <w:rPrChange w:id="610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611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DELETE FROM </w:t>
      </w:r>
      <w:r w:rsidRPr="00ED0BC2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612" w:author="ChloeXue" w:date="2018-03-03T19:45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Ratings</w:t>
      </w:r>
    </w:p>
    <w:p w14:paraId="5821A1A1" w14:textId="3F93D54B" w:rsidR="0002446A" w:rsidRPr="00ED0BC2" w:rsidRDefault="0002446A" w:rsidP="0002446A">
      <w:pPr>
        <w:pStyle w:val="ListParagraph"/>
        <w:spacing w:after="0"/>
        <w:ind w:left="1440"/>
        <w:rPr>
          <w:rStyle w:val="fontstyle21"/>
          <w:rFonts w:ascii="Arial" w:hAnsi="Arial" w:cs="Arial"/>
          <w:sz w:val="36"/>
          <w:szCs w:val="36"/>
        </w:rPr>
      </w:pPr>
      <w:r w:rsidRPr="00ED0BC2">
        <w:rPr>
          <w:rStyle w:val="fontstyle21"/>
          <w:rFonts w:ascii="Arial" w:hAnsi="Arial" w:cs="Arial"/>
          <w:sz w:val="36"/>
          <w:szCs w:val="36"/>
          <w:rPrChange w:id="613" w:author="ChloeXue" w:date="2018-03-03T19:45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WHERE ItemID=</w:t>
      </w:r>
      <w:del w:id="614" w:author="Jieyu You" w:date="2018-03-04T21:27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615" w:author="ChloeXue" w:date="2018-03-03T19:45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616" w:author="ChloeXue" w:date="2018-03-03T19:45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$ItemID</w:t>
      </w:r>
      <w:del w:id="617" w:author="Jieyu You" w:date="2018-03-04T21:27:00Z">
        <w:r w:rsidRPr="00ED0BC2" w:rsidDel="00737BC1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618" w:author="ChloeXue" w:date="2018-03-03T19:45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delText>'</w:delText>
        </w:r>
      </w:del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619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, AND UserName=</w:t>
      </w:r>
      <w:r w:rsidRPr="00ED0BC2">
        <w:rPr>
          <w:rStyle w:val="fontstyle21"/>
          <w:rFonts w:ascii="Arial" w:hAnsi="Arial" w:cs="Arial"/>
          <w:i/>
          <w:color w:val="538135" w:themeColor="accent6" w:themeShade="BF"/>
          <w:sz w:val="36"/>
          <w:szCs w:val="36"/>
          <w:rPrChange w:id="620" w:author="ChloeXue" w:date="2018-03-03T19:45:00Z">
            <w:rPr>
              <w:rStyle w:val="fontstyle21"/>
              <w:rFonts w:ascii="Arial" w:hAnsi="Arial" w:cs="Arial"/>
              <w:i/>
              <w:color w:val="538135" w:themeColor="accent6" w:themeShade="BF"/>
              <w:sz w:val="36"/>
              <w:szCs w:val="36"/>
              <w:bdr w:val="single" w:sz="4" w:space="0" w:color="auto"/>
            </w:rPr>
          </w:rPrChange>
        </w:rPr>
        <w:t>'$UserName'</w:t>
      </w:r>
      <w:r w:rsidRPr="00ED0BC2">
        <w:rPr>
          <w:rStyle w:val="fontstyle21"/>
          <w:rFonts w:ascii="Arial" w:hAnsi="Arial" w:cs="Arial"/>
          <w:color w:val="auto"/>
          <w:sz w:val="36"/>
          <w:szCs w:val="36"/>
          <w:rPrChange w:id="621" w:author="ChloeXue" w:date="2018-03-03T19:45:00Z">
            <w:rPr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t>;</w:t>
      </w:r>
    </w:p>
    <w:p w14:paraId="38979EE3" w14:textId="77777777" w:rsidR="00756748" w:rsidRPr="00E7425B" w:rsidRDefault="004C0691" w:rsidP="00756748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color w:val="000000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345546">
        <w:rPr>
          <w:rStyle w:val="fontstyle21"/>
          <w:rFonts w:ascii="Arial" w:hAnsi="Arial" w:cs="Arial"/>
          <w:b/>
          <w:i/>
          <w:rPrChange w:id="622" w:author="keyi" w:date="2018-03-01T15:11:00Z">
            <w:rPr>
              <w:rStyle w:val="fontstyle21"/>
              <w:rFonts w:ascii="Arial" w:hAnsi="Arial" w:cs="Arial"/>
              <w:b/>
            </w:rPr>
          </w:rPrChange>
        </w:rPr>
        <w:t>Cancel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7B65EE4C" w14:textId="75119078" w:rsidR="00463012" w:rsidRPr="00E7425B" w:rsidRDefault="004C0691" w:rsidP="00756748">
      <w:pPr>
        <w:pStyle w:val="ListParagraph"/>
        <w:numPr>
          <w:ilvl w:val="2"/>
          <w:numId w:val="25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Return users to </w:t>
      </w:r>
      <w:r w:rsidR="00756748" w:rsidRPr="00E7425B">
        <w:rPr>
          <w:rStyle w:val="fontstyle21"/>
          <w:rFonts w:ascii="Arial" w:hAnsi="Arial" w:cs="Arial"/>
          <w:b/>
          <w:u w:val="single"/>
        </w:rPr>
        <w:t>Item for Sale</w:t>
      </w:r>
      <w:r w:rsidR="00756748" w:rsidRPr="00E7425B">
        <w:rPr>
          <w:rStyle w:val="fontstyle21"/>
          <w:rFonts w:ascii="Arial" w:hAnsi="Arial" w:cs="Arial"/>
        </w:rPr>
        <w:t xml:space="preserve"> screen.</w:t>
      </w:r>
    </w:p>
    <w:p w14:paraId="1073DB77" w14:textId="1013CD4A" w:rsidR="00ED0BC2" w:rsidRDefault="00ED0BC2">
      <w:pPr>
        <w:rPr>
          <w:ins w:id="623" w:author="ChloeXue" w:date="2018-03-03T19:46:00Z"/>
          <w:rFonts w:ascii="Arial" w:hAnsi="Arial" w:cs="Arial"/>
        </w:rPr>
      </w:pPr>
      <w:ins w:id="624" w:author="ChloeXue" w:date="2018-03-03T19:46:00Z">
        <w:r>
          <w:rPr>
            <w:rFonts w:ascii="Arial" w:hAnsi="Arial" w:cs="Arial"/>
          </w:rPr>
          <w:br w:type="page"/>
        </w:r>
      </w:ins>
    </w:p>
    <w:p w14:paraId="62B73E90" w14:textId="77777777" w:rsidR="00463012" w:rsidRPr="00E7425B" w:rsidRDefault="00463012" w:rsidP="005E4AF8">
      <w:pPr>
        <w:spacing w:after="0"/>
        <w:rPr>
          <w:rFonts w:ascii="Arial" w:hAnsi="Arial" w:cs="Arial"/>
        </w:rPr>
      </w:pPr>
    </w:p>
    <w:p w14:paraId="2FDC5BFD" w14:textId="3E6A6AA5" w:rsidR="00C70FDC" w:rsidRPr="00E7425B" w:rsidRDefault="007143B2" w:rsidP="00C70FDC">
      <w:pPr>
        <w:spacing w:after="0"/>
        <w:rPr>
          <w:rStyle w:val="fontstyle21"/>
          <w:rFonts w:ascii="Arial" w:hAnsi="Arial" w:cs="Arial"/>
          <w:sz w:val="28"/>
          <w:szCs w:val="28"/>
        </w:rPr>
      </w:pPr>
      <w:bookmarkStart w:id="625" w:name="AuctionResults"/>
      <w:r w:rsidRPr="00E7425B">
        <w:rPr>
          <w:rFonts w:ascii="Arial" w:hAnsi="Arial" w:cs="Arial"/>
          <w:color w:val="000000"/>
          <w:sz w:val="32"/>
          <w:szCs w:val="32"/>
          <w:u w:val="single"/>
        </w:rPr>
        <w:t>Auction Results</w:t>
      </w:r>
      <w:bookmarkEnd w:id="625"/>
    </w:p>
    <w:p w14:paraId="6E81684D" w14:textId="57D7F614" w:rsidR="00F37808" w:rsidRPr="00E7425B" w:rsidRDefault="007143B2" w:rsidP="005E4AF8">
      <w:p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0FD3DE5D" w14:textId="5687B5D5" w:rsidR="00F37808" w:rsidRDefault="007143B2" w:rsidP="00F37808">
      <w:pPr>
        <w:pStyle w:val="ListParagraph"/>
        <w:numPr>
          <w:ilvl w:val="0"/>
          <w:numId w:val="27"/>
        </w:numPr>
        <w:spacing w:after="0"/>
        <w:rPr>
          <w:ins w:id="626" w:author="Jieyu You" w:date="2018-03-03T10:41:00Z"/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User cl</w:t>
      </w:r>
      <w:ins w:id="627" w:author="Jieyu You" w:date="2018-03-03T10:56:00Z">
        <w:r w:rsidR="00DB0C8C">
          <w:rPr>
            <w:rStyle w:val="fontstyle21"/>
            <w:rFonts w:ascii="Arial" w:hAnsi="Arial" w:cs="Arial"/>
          </w:rPr>
          <w:t>i</w:t>
        </w:r>
      </w:ins>
      <w:del w:id="628" w:author="Jieyu You" w:date="2018-03-03T10:56:00Z">
        <w:r w:rsidRPr="00E7425B" w:rsidDel="00DB0C8C">
          <w:rPr>
            <w:rStyle w:val="fontstyle21"/>
            <w:rFonts w:ascii="Arial" w:hAnsi="Arial" w:cs="Arial"/>
          </w:rPr>
          <w:delText>i</w:delText>
        </w:r>
      </w:del>
      <w:r w:rsidRPr="00E7425B">
        <w:rPr>
          <w:rStyle w:val="fontstyle21"/>
          <w:rFonts w:ascii="Arial" w:hAnsi="Arial" w:cs="Arial"/>
        </w:rPr>
        <w:t xml:space="preserve">cked on </w:t>
      </w:r>
      <w:r w:rsidR="00372A25" w:rsidRPr="00E7425B">
        <w:rPr>
          <w:rStyle w:val="fontstyle21"/>
          <w:rFonts w:ascii="Arial" w:hAnsi="Arial" w:cs="Arial"/>
          <w:b/>
          <w:i/>
        </w:rPr>
        <w:t>Auction Results</w:t>
      </w:r>
      <w:r w:rsidRPr="00E7425B">
        <w:rPr>
          <w:rStyle w:val="fontstyle21"/>
          <w:rFonts w:ascii="Arial" w:hAnsi="Arial" w:cs="Arial"/>
          <w:b/>
          <w:i/>
        </w:rPr>
        <w:t xml:space="preserve"> </w:t>
      </w:r>
      <w:r w:rsidRPr="00E7425B">
        <w:rPr>
          <w:rStyle w:val="fontstyle21"/>
          <w:rFonts w:ascii="Arial" w:hAnsi="Arial" w:cs="Arial"/>
        </w:rPr>
        <w:t xml:space="preserve">button on </w:t>
      </w:r>
      <w:r w:rsidR="00372A25" w:rsidRPr="00E7425B">
        <w:rPr>
          <w:rStyle w:val="fontstyle21"/>
          <w:rFonts w:ascii="Arial" w:hAnsi="Arial" w:cs="Arial"/>
          <w:b/>
          <w:u w:val="single"/>
        </w:rPr>
        <w:t>Main Menu</w:t>
      </w:r>
      <w:r w:rsidRPr="00E7425B">
        <w:rPr>
          <w:rStyle w:val="fontstyle21"/>
          <w:rFonts w:ascii="Arial" w:hAnsi="Arial" w:cs="Arial"/>
        </w:rPr>
        <w:t xml:space="preserve"> screen.</w:t>
      </w:r>
    </w:p>
    <w:p w14:paraId="3B232BD6" w14:textId="207CE31C" w:rsidR="00DB0C8C" w:rsidRPr="007975EB" w:rsidRDefault="00ED0BC2">
      <w:pPr>
        <w:pStyle w:val="ListParagraph"/>
        <w:numPr>
          <w:ilvl w:val="0"/>
          <w:numId w:val="27"/>
        </w:numPr>
        <w:spacing w:after="0"/>
        <w:rPr>
          <w:ins w:id="629" w:author="Jieyu You" w:date="2018-03-03T11:00:00Z"/>
          <w:rStyle w:val="fontstyle21"/>
          <w:rFonts w:ascii="Arial" w:hAnsi="Arial" w:cs="Arial"/>
          <w:rPrChange w:id="630" w:author="Jieyu You" w:date="2018-03-03T11:20:00Z">
            <w:rPr>
              <w:ins w:id="631" w:author="Jieyu You" w:date="2018-03-03T11:00:00Z"/>
              <w:rStyle w:val="fontstyle21"/>
              <w:rFonts w:ascii="Arial" w:hAnsi="Arial"/>
              <w:color w:val="auto"/>
              <w:sz w:val="36"/>
              <w:szCs w:val="36"/>
              <w:bdr w:val="single" w:sz="4" w:space="0" w:color="auto"/>
            </w:rPr>
          </w:rPrChange>
        </w:rPr>
      </w:pPr>
      <w:ins w:id="632" w:author="ChloeXue" w:date="2018-03-03T19:46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72215F6B" wp14:editId="273A918B">
                  <wp:simplePos x="0" y="0"/>
                  <wp:positionH relativeFrom="column">
                    <wp:posOffset>415456</wp:posOffset>
                  </wp:positionH>
                  <wp:positionV relativeFrom="paragraph">
                    <wp:posOffset>173189</wp:posOffset>
                  </wp:positionV>
                  <wp:extent cx="4611756" cy="2242268"/>
                  <wp:effectExtent l="0" t="0" r="17780" b="2476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611756" cy="22422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5D02672" id="Rectangle 25" o:spid="_x0000_s1026" style="position:absolute;margin-left:32.7pt;margin-top:13.65pt;width:363.15pt;height:17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" filled="f" strokecolor="black [3213]" strokeweight="1pt"/>
              </w:pict>
            </mc:Fallback>
          </mc:AlternateContent>
        </w:r>
      </w:ins>
      <w:ins w:id="633" w:author="Jieyu You" w:date="2018-03-03T10:55:00Z">
        <w:r w:rsidR="00DB0C8C">
          <w:rPr>
            <w:rStyle w:val="fontstyle21"/>
            <w:rFonts w:ascii="Arial" w:hAnsi="Arial" w:cs="Arial"/>
          </w:rPr>
          <w:t>Update</w:t>
        </w:r>
      </w:ins>
      <w:ins w:id="634" w:author="Jieyu You" w:date="2018-03-03T10:41:00Z">
        <w:r w:rsidR="00B6417A">
          <w:rPr>
            <w:rStyle w:val="fontstyle21"/>
            <w:rFonts w:ascii="Arial" w:hAnsi="Arial" w:cs="Arial"/>
          </w:rPr>
          <w:t xml:space="preserve"> database, calculate the winner</w:t>
        </w:r>
      </w:ins>
      <w:ins w:id="635" w:author="Jieyu You" w:date="2018-03-03T10:56:00Z">
        <w:r w:rsidR="00DB0C8C">
          <w:rPr>
            <w:rStyle w:val="fontstyle21"/>
            <w:rFonts w:ascii="Arial" w:hAnsi="Arial" w:cs="Arial"/>
          </w:rPr>
          <w:t>s</w:t>
        </w:r>
      </w:ins>
      <w:ins w:id="636" w:author="Jieyu You" w:date="2018-03-03T10:41:00Z">
        <w:r w:rsidR="00B6417A">
          <w:rPr>
            <w:rStyle w:val="fontstyle21"/>
            <w:rFonts w:ascii="Arial" w:hAnsi="Arial" w:cs="Arial"/>
          </w:rPr>
          <w:t xml:space="preserve"> of auctions that have ended.</w:t>
        </w:r>
      </w:ins>
    </w:p>
    <w:p w14:paraId="66AC93BD" w14:textId="4357C23C" w:rsidR="00D54B6C" w:rsidRPr="00ED0BC2" w:rsidRDefault="00D54B6C">
      <w:pPr>
        <w:pStyle w:val="ListParagraph"/>
        <w:spacing w:after="0"/>
        <w:rPr>
          <w:ins w:id="637" w:author="Jieyu You" w:date="2018-03-03T10:48:00Z"/>
          <w:rStyle w:val="fontstyle21"/>
          <w:rFonts w:ascii="Arial" w:hAnsi="Arial" w:cs="Arial"/>
          <w:sz w:val="36"/>
          <w:szCs w:val="36"/>
          <w:rPrChange w:id="638" w:author="ChloeXue" w:date="2018-03-03T19:46:00Z">
            <w:rPr>
              <w:ins w:id="639" w:author="Jieyu You" w:date="2018-03-03T10:48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pPrChange w:id="640" w:author="Jieyu You" w:date="2018-03-03T10:42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41" w:author="Jieyu You" w:date="2018-03-03T10:48:00Z">
        <w:r w:rsidRPr="00ED0BC2">
          <w:rPr>
            <w:rStyle w:val="fontstyle21"/>
            <w:rFonts w:ascii="Arial" w:hAnsi="Arial" w:cs="Arial"/>
            <w:sz w:val="36"/>
            <w:szCs w:val="36"/>
            <w:rPrChange w:id="642" w:author="ChloeXue" w:date="2018-03-03T19:46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UPDATE</w:t>
        </w:r>
        <w:r w:rsidRPr="00ED0BC2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43" w:author="ChloeXue" w:date="2018-03-03T19:46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 xml:space="preserve"> Items</w:t>
        </w:r>
      </w:ins>
    </w:p>
    <w:p w14:paraId="153DC0FB" w14:textId="75A4AE39" w:rsidR="007975EB" w:rsidRPr="00ED0BC2" w:rsidRDefault="00D54B6C">
      <w:pPr>
        <w:pStyle w:val="ListParagraph"/>
        <w:spacing w:after="0"/>
        <w:rPr>
          <w:ins w:id="644" w:author="Jieyu You" w:date="2018-03-03T11:17:00Z"/>
          <w:rStyle w:val="fontstyle21"/>
          <w:rFonts w:ascii="Arial" w:hAnsi="Arial" w:cs="Arial"/>
          <w:color w:val="auto"/>
          <w:sz w:val="36"/>
          <w:szCs w:val="36"/>
          <w:rPrChange w:id="645" w:author="ChloeXue" w:date="2018-03-03T19:46:00Z">
            <w:rPr>
              <w:ins w:id="646" w:author="Jieyu You" w:date="2018-03-03T11:17:00Z"/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647" w:author="Jieyu You" w:date="2018-03-03T11:17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48" w:author="Jieyu You" w:date="2018-03-03T10:48:00Z">
        <w:r w:rsidRPr="00ED0BC2">
          <w:rPr>
            <w:rStyle w:val="fontstyle21"/>
            <w:rFonts w:ascii="Arial" w:hAnsi="Arial" w:cs="Arial"/>
            <w:sz w:val="36"/>
            <w:szCs w:val="36"/>
            <w:rPrChange w:id="649" w:author="ChloeXue" w:date="2018-03-03T19:46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SET Winner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50" w:author="ChloeXue" w:date="2018-03-03T19:46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=</w:t>
        </w:r>
      </w:ins>
      <w:ins w:id="651" w:author="Jieyu You" w:date="2018-03-03T11:27:00Z">
        <w:r w:rsidR="003450F5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52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IFNULL(</w:t>
        </w:r>
      </w:ins>
      <w:ins w:id="653" w:author="Jieyu You" w:date="2018-03-03T11:17:00Z">
        <w:r w:rsidR="00521734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54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(</w:t>
        </w:r>
      </w:ins>
    </w:p>
    <w:p w14:paraId="2C504485" w14:textId="1E616D52" w:rsidR="007975EB" w:rsidRPr="00ED0BC2" w:rsidRDefault="00521734">
      <w:pPr>
        <w:pStyle w:val="ListParagraph"/>
        <w:spacing w:after="0"/>
        <w:ind w:firstLine="407"/>
        <w:rPr>
          <w:ins w:id="655" w:author="Jieyu You" w:date="2018-03-03T11:17:00Z"/>
          <w:rStyle w:val="fontstyle21"/>
          <w:rFonts w:ascii="Arial" w:hAnsi="Arial" w:cs="Arial"/>
          <w:color w:val="auto"/>
          <w:sz w:val="36"/>
          <w:szCs w:val="36"/>
          <w:rPrChange w:id="656" w:author="ChloeXue" w:date="2018-03-03T19:46:00Z">
            <w:rPr>
              <w:ins w:id="657" w:author="Jieyu You" w:date="2018-03-03T11:17:00Z"/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658" w:author="Jieyu You" w:date="2018-03-03T11:17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59" w:author="Jieyu You" w:date="2018-03-03T11:17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60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SELECT </w:t>
        </w:r>
        <w:r w:rsidR="007975EB"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61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Bids</w:t>
        </w:r>
        <w:r w:rsidR="007975EB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62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.UserName </w:t>
        </w:r>
      </w:ins>
    </w:p>
    <w:p w14:paraId="0A316AAD" w14:textId="2A221D56" w:rsidR="007975EB" w:rsidRPr="00ED0BC2" w:rsidRDefault="007975EB">
      <w:pPr>
        <w:pStyle w:val="ListParagraph"/>
        <w:spacing w:after="0"/>
        <w:ind w:firstLine="407"/>
        <w:rPr>
          <w:ins w:id="663" w:author="Jieyu You" w:date="2018-03-03T11:22:00Z"/>
          <w:rStyle w:val="fontstyle21"/>
          <w:rFonts w:ascii="Arial" w:hAnsi="Arial" w:cs="Arial"/>
          <w:color w:val="auto"/>
          <w:sz w:val="36"/>
          <w:szCs w:val="36"/>
          <w:rPrChange w:id="664" w:author="ChloeXue" w:date="2018-03-03T19:46:00Z">
            <w:rPr>
              <w:ins w:id="665" w:author="Jieyu You" w:date="2018-03-03T11:22:00Z"/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666" w:author="Jieyu You" w:date="2018-03-03T11:17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67" w:author="Jieyu You" w:date="2018-03-03T11:17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68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FROM </w:t>
        </w:r>
        <w:r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69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Bids</w:t>
        </w:r>
      </w:ins>
    </w:p>
    <w:p w14:paraId="79CC3A17" w14:textId="433622CF" w:rsidR="007975EB" w:rsidRPr="00ED0BC2" w:rsidRDefault="007975EB">
      <w:pPr>
        <w:pStyle w:val="ListParagraph"/>
        <w:spacing w:after="0"/>
        <w:ind w:firstLine="407"/>
        <w:rPr>
          <w:ins w:id="670" w:author="Jieyu You" w:date="2018-03-03T11:17:00Z"/>
          <w:rStyle w:val="fontstyle21"/>
          <w:rFonts w:ascii="Arial" w:hAnsi="Arial" w:cs="Arial"/>
          <w:color w:val="auto"/>
          <w:sz w:val="36"/>
          <w:szCs w:val="36"/>
          <w:rPrChange w:id="671" w:author="ChloeXue" w:date="2018-03-03T19:46:00Z">
            <w:rPr>
              <w:ins w:id="672" w:author="Jieyu You" w:date="2018-03-03T11:17:00Z"/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673" w:author="Jieyu You" w:date="2018-03-03T11:17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74" w:author="Jieyu You" w:date="2018-03-03T11:22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75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WHERE </w:t>
        </w:r>
        <w:r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76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Bids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77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.ItemID=</w:t>
        </w:r>
        <w:r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78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Items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79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.ItemID</w:t>
        </w:r>
      </w:ins>
    </w:p>
    <w:p w14:paraId="3D058E19" w14:textId="77777777" w:rsidR="007975EB" w:rsidRPr="00ED0BC2" w:rsidRDefault="007975EB">
      <w:pPr>
        <w:pStyle w:val="ListParagraph"/>
        <w:spacing w:after="0"/>
        <w:ind w:firstLine="407"/>
        <w:rPr>
          <w:ins w:id="680" w:author="Jieyu You" w:date="2018-03-03T11:18:00Z"/>
          <w:rStyle w:val="fontstyle21"/>
          <w:rFonts w:ascii="Arial" w:hAnsi="Arial" w:cs="Arial"/>
          <w:color w:val="auto"/>
          <w:sz w:val="36"/>
          <w:szCs w:val="36"/>
          <w:rPrChange w:id="681" w:author="ChloeXue" w:date="2018-03-03T19:46:00Z">
            <w:rPr>
              <w:ins w:id="682" w:author="Jieyu You" w:date="2018-03-03T11:18:00Z"/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683" w:author="Jieyu You" w:date="2018-03-03T11:17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84" w:author="Jieyu You" w:date="2018-03-03T11:18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85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GROUP BY</w:t>
        </w:r>
        <w:r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86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 Bids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87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.ItemID</w:t>
        </w:r>
      </w:ins>
    </w:p>
    <w:p w14:paraId="713A26DF" w14:textId="37E1943A" w:rsidR="007975EB" w:rsidRPr="00ED0BC2" w:rsidRDefault="007975EB">
      <w:pPr>
        <w:pStyle w:val="ListParagraph"/>
        <w:spacing w:after="0"/>
        <w:ind w:firstLine="407"/>
        <w:rPr>
          <w:ins w:id="688" w:author="Jieyu You" w:date="2018-03-03T11:24:00Z"/>
          <w:rStyle w:val="fontstyle21"/>
          <w:rFonts w:ascii="Arial" w:hAnsi="Arial" w:cs="Arial"/>
          <w:color w:val="auto"/>
          <w:sz w:val="36"/>
          <w:szCs w:val="36"/>
          <w:rPrChange w:id="689" w:author="ChloeXue" w:date="2018-03-03T19:46:00Z">
            <w:rPr>
              <w:ins w:id="690" w:author="Jieyu You" w:date="2018-03-03T11:24:00Z"/>
              <w:rStyle w:val="fontstyle21"/>
              <w:rFonts w:ascii="Arial" w:hAnsi="Arial" w:cs="Arial"/>
              <w:color w:val="auto"/>
              <w:sz w:val="36"/>
              <w:szCs w:val="36"/>
              <w:bdr w:val="single" w:sz="4" w:space="0" w:color="auto"/>
            </w:rPr>
          </w:rPrChange>
        </w:rPr>
        <w:pPrChange w:id="691" w:author="Jieyu You" w:date="2018-03-03T11:26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692" w:author="Jieyu You" w:date="2018-03-03T11:18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93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HAVING </w:t>
        </w:r>
      </w:ins>
      <w:ins w:id="694" w:author="Jieyu You" w:date="2018-03-03T11:20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95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MAX(</w:t>
        </w:r>
        <w:r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696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Bids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97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.Price</w:t>
        </w:r>
      </w:ins>
      <w:ins w:id="698" w:author="Jieyu You" w:date="2018-03-03T11:17:00Z">
        <w:r w:rsidR="00521734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699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)</w:t>
        </w:r>
      </w:ins>
      <w:ins w:id="700" w:author="Jieyu You" w:date="2018-03-03T11:20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01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=</w:t>
        </w:r>
        <w:r w:rsidRPr="00737BC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702" w:author="Jieyu You" w:date="2018-03-04T21:29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Bids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03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.Price</w:t>
        </w:r>
      </w:ins>
      <w:ins w:id="704" w:author="Jieyu You" w:date="2018-03-03T11:24:00Z"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05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)</w:t>
        </w:r>
      </w:ins>
      <w:ins w:id="706" w:author="Jieyu You" w:date="2018-03-03T11:27:00Z">
        <w:r w:rsidR="003450F5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07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,</w:t>
        </w:r>
      </w:ins>
      <w:ins w:id="708" w:author="Jieyu You" w:date="2018-03-03T11:28:00Z">
        <w:r w:rsidR="003450F5" w:rsidRPr="00ED0BC2">
          <w:rPr>
            <w:rStyle w:val="fontstyle21"/>
            <w:rFonts w:ascii="Arial" w:hAnsi="Arial" w:cs="Arial"/>
            <w:i/>
            <w:color w:val="538135" w:themeColor="accent6" w:themeShade="BF"/>
            <w:sz w:val="36"/>
            <w:szCs w:val="36"/>
            <w:rPrChange w:id="709" w:author="ChloeXue" w:date="2018-03-03T19:46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t xml:space="preserve"> </w:t>
        </w:r>
        <w:r w:rsidR="003450F5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10" w:author="ChloeXue" w:date="2018-03-03T19:46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t>'</w:t>
        </w:r>
      </w:ins>
      <w:ins w:id="711" w:author="Jieyu You" w:date="2018-03-03T11:27:00Z">
        <w:r w:rsidR="003450F5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12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-</w:t>
        </w:r>
      </w:ins>
      <w:ins w:id="713" w:author="Jieyu You" w:date="2018-03-03T11:28:00Z">
        <w:r w:rsidR="003450F5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14" w:author="ChloeXue" w:date="2018-03-03T19:46:00Z">
              <w:rPr>
                <w:rStyle w:val="fontstyle21"/>
                <w:rFonts w:ascii="Arial" w:hAnsi="Arial" w:cs="Arial"/>
                <w:i/>
                <w:color w:val="538135" w:themeColor="accent6" w:themeShade="BF"/>
                <w:sz w:val="36"/>
                <w:szCs w:val="36"/>
                <w:bdr w:val="single" w:sz="4" w:space="0" w:color="auto"/>
              </w:rPr>
            </w:rPrChange>
          </w:rPr>
          <w:t>'</w:t>
        </w:r>
      </w:ins>
      <w:ins w:id="715" w:author="Jieyu You" w:date="2018-03-03T11:27:00Z">
        <w:r w:rsidR="003450F5"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16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>)</w:t>
        </w:r>
      </w:ins>
    </w:p>
    <w:p w14:paraId="41EF343F" w14:textId="570AC0BD" w:rsidR="007975EB" w:rsidRDefault="007975EB">
      <w:pPr>
        <w:pStyle w:val="ListParagraph"/>
        <w:spacing w:after="0"/>
        <w:rPr>
          <w:ins w:id="717" w:author="Jieyu You" w:date="2018-03-03T11:26:00Z"/>
          <w:rStyle w:val="fontstyle21"/>
          <w:rFonts w:ascii="Arial" w:hAnsi="Arial" w:cs="Arial"/>
          <w:color w:val="auto"/>
          <w:sz w:val="36"/>
          <w:szCs w:val="36"/>
          <w:bdr w:val="single" w:sz="4" w:space="0" w:color="auto"/>
        </w:rPr>
        <w:pPrChange w:id="718" w:author="Jieyu You" w:date="2018-03-03T11:26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719" w:author="Jieyu You" w:date="2018-03-03T11:26:00Z">
        <w:r w:rsidRPr="00ED0BC2">
          <w:rPr>
            <w:rStyle w:val="fontstyle21"/>
            <w:rFonts w:ascii="Arial" w:hAnsi="Arial" w:cs="Arial"/>
            <w:sz w:val="36"/>
            <w:szCs w:val="36"/>
            <w:rPrChange w:id="720" w:author="ChloeXue" w:date="2018-03-03T19:46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WHERE Winner</w:t>
        </w:r>
        <w:r w:rsidRPr="00ED0BC2">
          <w:rPr>
            <w:rStyle w:val="fontstyle21"/>
            <w:rFonts w:ascii="Arial" w:hAnsi="Arial" w:cs="Arial"/>
            <w:color w:val="auto"/>
            <w:sz w:val="36"/>
            <w:szCs w:val="36"/>
            <w:rPrChange w:id="721" w:author="ChloeXue" w:date="2018-03-03T19:46:00Z">
              <w:rPr>
                <w:rStyle w:val="fontstyle21"/>
                <w:rFonts w:ascii="Arial" w:hAnsi="Arial" w:cs="Arial"/>
                <w:color w:val="auto"/>
                <w:sz w:val="36"/>
                <w:szCs w:val="36"/>
                <w:bdr w:val="single" w:sz="4" w:space="0" w:color="auto"/>
              </w:rPr>
            </w:rPrChange>
          </w:rPr>
          <w:t xml:space="preserve"> IS NULL;</w:t>
        </w:r>
      </w:ins>
    </w:p>
    <w:p w14:paraId="168C7FAD" w14:textId="020149D8" w:rsidR="00B6417A" w:rsidRPr="007975EB" w:rsidDel="007975EB" w:rsidRDefault="00C37E10">
      <w:pPr>
        <w:pStyle w:val="ListParagraph"/>
        <w:spacing w:after="0"/>
        <w:ind w:firstLine="407"/>
        <w:rPr>
          <w:del w:id="722" w:author="Jieyu You" w:date="2018-03-03T11:26:00Z"/>
          <w:rStyle w:val="fontstyle21"/>
          <w:rFonts w:ascii="Arial" w:hAnsi="Arial" w:cs="Arial"/>
          <w:sz w:val="36"/>
          <w:szCs w:val="36"/>
          <w:bdr w:val="single" w:sz="4" w:space="0" w:color="auto"/>
          <w:rPrChange w:id="723" w:author="Jieyu You" w:date="2018-03-03T11:23:00Z">
            <w:rPr>
              <w:del w:id="724" w:author="Jieyu You" w:date="2018-03-03T11:26:00Z"/>
              <w:rStyle w:val="fontstyle21"/>
              <w:rFonts w:ascii="Arial" w:hAnsi="Arial" w:cs="Arial"/>
            </w:rPr>
          </w:rPrChange>
        </w:rPr>
        <w:pPrChange w:id="725" w:author="Jieyu You" w:date="2018-03-03T11:23:00Z">
          <w:pPr>
            <w:pStyle w:val="ListParagraph"/>
            <w:numPr>
              <w:numId w:val="27"/>
            </w:numPr>
            <w:spacing w:after="0"/>
            <w:ind w:hanging="360"/>
          </w:pPr>
        </w:pPrChange>
      </w:pPr>
      <w:ins w:id="726" w:author="ChloeXue" w:date="2018-03-03T19:46:00Z">
        <w:r>
          <w:rPr>
            <w:rFonts w:ascii="Arial" w:hAnsi="Arial" w:cs="Arial"/>
            <w:noProof/>
            <w:color w:val="000000"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59263" behindDoc="0" locked="0" layoutInCell="1" allowOverlap="1" wp14:anchorId="067A8BDC" wp14:editId="0E957F4E">
                  <wp:simplePos x="0" y="0"/>
                  <wp:positionH relativeFrom="column">
                    <wp:posOffset>439310</wp:posOffset>
                  </wp:positionH>
                  <wp:positionV relativeFrom="paragraph">
                    <wp:posOffset>503776</wp:posOffset>
                  </wp:positionV>
                  <wp:extent cx="4913906" cy="1407381"/>
                  <wp:effectExtent l="0" t="0" r="20320" b="21590"/>
                  <wp:wrapNone/>
                  <wp:docPr id="26" name="Rectangle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13906" cy="14073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655DEE0" id="Rectangle 26" o:spid="_x0000_s1026" style="position:absolute;margin-left:34.6pt;margin-top:39.65pt;width:386.9pt;height:110.8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" filled="f" strokecolor="black [3213]" strokeweight="1pt"/>
              </w:pict>
            </mc:Fallback>
          </mc:AlternateContent>
        </w:r>
      </w:ins>
    </w:p>
    <w:p w14:paraId="2FE4C04A" w14:textId="584CB77E" w:rsidR="00F37808" w:rsidRDefault="007143B2" w:rsidP="00F37808">
      <w:pPr>
        <w:pStyle w:val="ListParagraph"/>
        <w:numPr>
          <w:ilvl w:val="0"/>
          <w:numId w:val="27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Find </w:t>
      </w:r>
      <w:r w:rsidR="00372A25" w:rsidRPr="00E7425B">
        <w:rPr>
          <w:rStyle w:val="fontstyle21"/>
          <w:rFonts w:ascii="Arial" w:hAnsi="Arial" w:cs="Arial"/>
        </w:rPr>
        <w:t>all the items</w:t>
      </w:r>
      <w:r w:rsidR="00F37808" w:rsidRPr="00E7425B">
        <w:rPr>
          <w:rStyle w:val="fontstyle21"/>
          <w:rFonts w:ascii="Arial" w:hAnsi="Arial" w:cs="Arial"/>
        </w:rPr>
        <w:t xml:space="preserve"> with Auction End early than the current time</w:t>
      </w:r>
      <w:r w:rsidR="00372A25" w:rsidRPr="00E7425B">
        <w:rPr>
          <w:rStyle w:val="fontstyle21"/>
          <w:rFonts w:ascii="Arial" w:hAnsi="Arial" w:cs="Arial"/>
        </w:rPr>
        <w:t xml:space="preserve"> </w:t>
      </w:r>
      <w:r w:rsidR="00F37808" w:rsidRPr="00E7425B">
        <w:rPr>
          <w:rStyle w:val="fontstyle21"/>
          <w:rFonts w:ascii="Arial" w:hAnsi="Arial" w:cs="Arial"/>
        </w:rPr>
        <w:t>from</w:t>
      </w:r>
      <w:r w:rsidR="00372A25" w:rsidRPr="00E7425B">
        <w:rPr>
          <w:rStyle w:val="fontstyle21"/>
          <w:rFonts w:ascii="Arial" w:hAnsi="Arial" w:cs="Arial"/>
        </w:rPr>
        <w:t xml:space="preserve"> </w:t>
      </w:r>
      <w:r w:rsidR="00F37808" w:rsidRPr="00E7425B">
        <w:rPr>
          <w:rStyle w:val="fontstyle21"/>
          <w:rFonts w:ascii="Arial" w:hAnsi="Arial" w:cs="Arial"/>
          <w:color w:val="2E74B5" w:themeColor="accent5" w:themeShade="BF"/>
        </w:rPr>
        <w:t>Item</w:t>
      </w:r>
      <w:r w:rsidR="00372A25" w:rsidRPr="00E7425B">
        <w:rPr>
          <w:rStyle w:val="fontstyle21"/>
          <w:rFonts w:ascii="Arial" w:hAnsi="Arial" w:cs="Arial"/>
          <w:color w:val="2E74B5" w:themeColor="accent5" w:themeShade="BF"/>
        </w:rPr>
        <w:t>s</w:t>
      </w:r>
      <w:r w:rsidR="00372A25" w:rsidRPr="00E7425B">
        <w:rPr>
          <w:rStyle w:val="fontstyle21"/>
          <w:rFonts w:ascii="Arial" w:hAnsi="Arial" w:cs="Arial"/>
        </w:rPr>
        <w:t xml:space="preserve"> table, and display </w:t>
      </w:r>
      <w:r w:rsidR="00DD240B" w:rsidRPr="00E7425B">
        <w:rPr>
          <w:rStyle w:val="fontstyle21"/>
          <w:rFonts w:ascii="Arial" w:hAnsi="Arial" w:cs="Arial"/>
        </w:rPr>
        <w:t>their Item ID, Item Name, Sale Price, Winner, and Auction Ended Date with the most recently ended auction listed first.</w:t>
      </w:r>
    </w:p>
    <w:p w14:paraId="12284201" w14:textId="35E289ED" w:rsidR="00CC6BD7" w:rsidRPr="00C37E10" w:rsidRDefault="00CC6BD7" w:rsidP="00CC6BD7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727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28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SELECT ItemID, ItemName, SalePrice, Winner, AuctionEnd </w:t>
      </w:r>
    </w:p>
    <w:p w14:paraId="445A2BC1" w14:textId="1A608D78" w:rsidR="00CC6BD7" w:rsidRPr="00C37E10" w:rsidRDefault="00CC6BD7" w:rsidP="00CC6BD7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729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30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FROM</w:t>
      </w:r>
      <w:r w:rsidR="00A86626" w:rsidRPr="00C37E10">
        <w:rPr>
          <w:rStyle w:val="fontstyle21"/>
          <w:rFonts w:ascii="Arial" w:hAnsi="Arial" w:cs="Arial"/>
          <w:sz w:val="36"/>
          <w:szCs w:val="36"/>
          <w:rPrChange w:id="731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  <w:r w:rsidR="00A86626" w:rsidRPr="00C37E10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732" w:author="ChloeXue" w:date="2018-03-03T19:46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Items</w:t>
      </w:r>
    </w:p>
    <w:p w14:paraId="688B0E33" w14:textId="5F5F2FB1" w:rsidR="002F0CEB" w:rsidRPr="00C37E10" w:rsidRDefault="00CC6BD7" w:rsidP="00CC6BD7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733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34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WHERE </w:t>
      </w:r>
      <w:r w:rsidR="00F6127B" w:rsidRPr="00C37E10">
        <w:rPr>
          <w:rStyle w:val="fontstyle21"/>
          <w:rFonts w:ascii="Arial" w:hAnsi="Arial" w:cs="Arial"/>
          <w:sz w:val="36"/>
          <w:szCs w:val="36"/>
          <w:rPrChange w:id="735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NOW</w:t>
      </w:r>
      <w:r w:rsidRPr="00C37E10">
        <w:rPr>
          <w:rStyle w:val="fontstyle21"/>
          <w:rFonts w:ascii="Arial" w:hAnsi="Arial" w:cs="Arial"/>
          <w:sz w:val="36"/>
          <w:szCs w:val="36"/>
          <w:rPrChange w:id="736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()&gt;AuctionEnd</w:t>
      </w:r>
    </w:p>
    <w:p w14:paraId="5073562A" w14:textId="70690B0B" w:rsidR="00CC6BD7" w:rsidRPr="00C37E10" w:rsidRDefault="002F0CEB" w:rsidP="00CC6BD7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37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ORDER BY AuctionEnd DESC</w:t>
      </w:r>
      <w:r w:rsidR="00A86626" w:rsidRPr="00C37E10">
        <w:rPr>
          <w:rStyle w:val="fontstyle21"/>
          <w:rFonts w:ascii="Arial" w:hAnsi="Arial" w:cs="Arial"/>
          <w:sz w:val="36"/>
          <w:szCs w:val="36"/>
          <w:rPrChange w:id="738" w:author="ChloeXue" w:date="2018-03-03T19:46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;</w:t>
      </w:r>
    </w:p>
    <w:p w14:paraId="27DA07F0" w14:textId="32BA8648" w:rsidR="00F37808" w:rsidRPr="00E7425B" w:rsidRDefault="007143B2" w:rsidP="00F37808">
      <w:pPr>
        <w:pStyle w:val="ListParagraph"/>
        <w:numPr>
          <w:ilvl w:val="0"/>
          <w:numId w:val="27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="00DD240B" w:rsidRPr="00E7425B">
        <w:rPr>
          <w:rStyle w:val="fontstyle21"/>
          <w:rFonts w:ascii="Arial" w:hAnsi="Arial" w:cs="Arial"/>
          <w:b/>
          <w:i/>
        </w:rPr>
        <w:t>Done</w:t>
      </w:r>
      <w:r w:rsidRPr="00E7425B">
        <w:rPr>
          <w:rStyle w:val="fontstyle21"/>
          <w:rFonts w:ascii="Arial" w:hAnsi="Arial" w:cs="Arial"/>
        </w:rPr>
        <w:t xml:space="preserve"> button is clicked:</w:t>
      </w:r>
    </w:p>
    <w:p w14:paraId="32CD8669" w14:textId="1881014D" w:rsidR="007143B2" w:rsidRPr="00E7425B" w:rsidRDefault="007143B2" w:rsidP="00B8372E">
      <w:pPr>
        <w:pStyle w:val="ListParagraph"/>
        <w:numPr>
          <w:ilvl w:val="2"/>
          <w:numId w:val="27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Return users to </w:t>
      </w:r>
      <w:r w:rsidR="00DD240B" w:rsidRPr="00E7425B">
        <w:rPr>
          <w:rStyle w:val="fontstyle21"/>
          <w:rFonts w:ascii="Arial" w:hAnsi="Arial" w:cs="Arial"/>
        </w:rPr>
        <w:t xml:space="preserve">the </w:t>
      </w:r>
      <w:r w:rsidR="00DD240B" w:rsidRPr="00E7425B">
        <w:rPr>
          <w:rStyle w:val="fontstyle21"/>
          <w:rFonts w:ascii="Arial" w:hAnsi="Arial" w:cs="Arial"/>
          <w:b/>
          <w:u w:val="single"/>
        </w:rPr>
        <w:t>Main Menu</w:t>
      </w:r>
      <w:r w:rsidR="00F37808" w:rsidRPr="00E7425B">
        <w:rPr>
          <w:rStyle w:val="fontstyle21"/>
          <w:rFonts w:ascii="Arial" w:hAnsi="Arial" w:cs="Arial"/>
        </w:rPr>
        <w:t xml:space="preserve"> screen.</w:t>
      </w:r>
    </w:p>
    <w:p w14:paraId="59D73823" w14:textId="309169F6" w:rsidR="007143B2" w:rsidRPr="00E7425B" w:rsidRDefault="007143B2" w:rsidP="005E4AF8">
      <w:pPr>
        <w:spacing w:after="0"/>
        <w:rPr>
          <w:rFonts w:ascii="Arial" w:hAnsi="Arial" w:cs="Arial"/>
        </w:rPr>
      </w:pPr>
    </w:p>
    <w:p w14:paraId="559AD4A3" w14:textId="77777777" w:rsidR="007143B2" w:rsidRPr="00E7425B" w:rsidRDefault="007143B2" w:rsidP="005E4AF8">
      <w:pPr>
        <w:spacing w:after="0"/>
        <w:rPr>
          <w:rFonts w:ascii="Arial" w:hAnsi="Arial" w:cs="Arial"/>
        </w:rPr>
      </w:pPr>
    </w:p>
    <w:p w14:paraId="262B1C3C" w14:textId="77777777" w:rsidR="00C37E10" w:rsidRDefault="00C37E10">
      <w:pPr>
        <w:rPr>
          <w:ins w:id="739" w:author="ChloeXue" w:date="2018-03-03T19:47:00Z"/>
          <w:rFonts w:ascii="Arial" w:hAnsi="Arial" w:cs="Arial"/>
          <w:color w:val="000000"/>
          <w:sz w:val="32"/>
          <w:szCs w:val="32"/>
          <w:u w:val="single"/>
        </w:rPr>
      </w:pPr>
      <w:bookmarkStart w:id="740" w:name="RviewCata"/>
      <w:ins w:id="741" w:author="ChloeXue" w:date="2018-03-03T19:47:00Z">
        <w:r>
          <w:rPr>
            <w:rFonts w:ascii="Arial" w:hAnsi="Arial" w:cs="Arial"/>
            <w:color w:val="000000"/>
            <w:sz w:val="32"/>
            <w:szCs w:val="32"/>
            <w:u w:val="single"/>
          </w:rPr>
          <w:br w:type="page"/>
        </w:r>
      </w:ins>
    </w:p>
    <w:p w14:paraId="47B70F77" w14:textId="18418F82" w:rsidR="00C70FDC" w:rsidRPr="00E7425B" w:rsidRDefault="00463012" w:rsidP="00C70FDC">
      <w:pPr>
        <w:spacing w:after="0"/>
        <w:rPr>
          <w:rStyle w:val="fontstyle21"/>
          <w:rFonts w:ascii="Arial" w:hAnsi="Arial" w:cs="Arial"/>
          <w:sz w:val="28"/>
          <w:szCs w:val="28"/>
        </w:rPr>
      </w:pPr>
      <w:r w:rsidRPr="00E7425B">
        <w:rPr>
          <w:rFonts w:ascii="Arial" w:hAnsi="Arial" w:cs="Arial"/>
          <w:color w:val="000000"/>
          <w:sz w:val="32"/>
          <w:szCs w:val="32"/>
          <w:u w:val="single"/>
        </w:rPr>
        <w:lastRenderedPageBreak/>
        <w:t>View Category Report</w:t>
      </w:r>
      <w:bookmarkEnd w:id="740"/>
    </w:p>
    <w:p w14:paraId="20DDF222" w14:textId="138A0261" w:rsidR="00B8372E" w:rsidRPr="00E7425B" w:rsidRDefault="00463012" w:rsidP="005E4AF8">
      <w:p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37AE0512" w14:textId="2832E290" w:rsidR="00B8372E" w:rsidRPr="00E7425B" w:rsidRDefault="002345BD" w:rsidP="00B8372E">
      <w:pPr>
        <w:pStyle w:val="ListParagraph"/>
        <w:numPr>
          <w:ilvl w:val="0"/>
          <w:numId w:val="28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>Administrative u</w:t>
      </w:r>
      <w:r w:rsidR="00463012" w:rsidRPr="00E7425B">
        <w:rPr>
          <w:rStyle w:val="fontstyle21"/>
          <w:rFonts w:ascii="Arial" w:hAnsi="Arial" w:cs="Arial"/>
        </w:rPr>
        <w:t xml:space="preserve">ser clicked on </w:t>
      </w:r>
      <w:r w:rsidRPr="00E7425B">
        <w:rPr>
          <w:rStyle w:val="fontstyle21"/>
          <w:rFonts w:ascii="Arial" w:hAnsi="Arial" w:cs="Arial"/>
          <w:b/>
          <w:i/>
        </w:rPr>
        <w:t>View Category Report</w:t>
      </w:r>
      <w:r w:rsidR="00463012" w:rsidRPr="00E7425B">
        <w:rPr>
          <w:rStyle w:val="fontstyle21"/>
          <w:rFonts w:ascii="Arial" w:hAnsi="Arial" w:cs="Arial"/>
          <w:b/>
        </w:rPr>
        <w:t xml:space="preserve"> </w:t>
      </w:r>
      <w:r w:rsidR="00463012" w:rsidRPr="00E7425B">
        <w:rPr>
          <w:rStyle w:val="fontstyle21"/>
          <w:rFonts w:ascii="Arial" w:hAnsi="Arial" w:cs="Arial"/>
        </w:rPr>
        <w:t>button</w:t>
      </w:r>
      <w:r w:rsidR="006D58DB" w:rsidRPr="00E7425B">
        <w:rPr>
          <w:rStyle w:val="fontstyle21"/>
          <w:rFonts w:ascii="Arial" w:hAnsi="Arial" w:cs="Arial"/>
        </w:rPr>
        <w:t xml:space="preserve"> in </w:t>
      </w:r>
      <w:r w:rsidR="006D58DB" w:rsidRPr="00E7425B">
        <w:rPr>
          <w:rStyle w:val="fontstyle21"/>
          <w:rFonts w:ascii="Arial" w:hAnsi="Arial" w:cs="Arial"/>
          <w:b/>
          <w:u w:val="single"/>
        </w:rPr>
        <w:t>Main Menu</w:t>
      </w:r>
      <w:r w:rsidR="00B8372E" w:rsidRPr="00E7425B">
        <w:rPr>
          <w:rStyle w:val="fontstyle21"/>
          <w:rFonts w:ascii="Arial" w:hAnsi="Arial" w:cs="Arial"/>
        </w:rPr>
        <w:t xml:space="preserve"> screen.</w:t>
      </w:r>
    </w:p>
    <w:p w14:paraId="4AD15160" w14:textId="5CCBB52F" w:rsidR="002F0CEB" w:rsidRDefault="00C37E10" w:rsidP="002F0CEB">
      <w:pPr>
        <w:pStyle w:val="ListParagraph"/>
        <w:spacing w:after="0"/>
        <w:rPr>
          <w:rStyle w:val="fontstyle21"/>
          <w:rFonts w:ascii="Arial" w:hAnsi="Arial" w:cs="Arial"/>
        </w:rPr>
      </w:pPr>
      <w:ins w:id="742" w:author="ChloeXue" w:date="2018-03-03T19:47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0DF2A551" wp14:editId="649419ED">
                  <wp:simplePos x="0" y="0"/>
                  <wp:positionH relativeFrom="column">
                    <wp:posOffset>424057</wp:posOffset>
                  </wp:positionH>
                  <wp:positionV relativeFrom="paragraph">
                    <wp:posOffset>333871</wp:posOffset>
                  </wp:positionV>
                  <wp:extent cx="5080883" cy="1971568"/>
                  <wp:effectExtent l="0" t="0" r="24765" b="10160"/>
                  <wp:wrapNone/>
                  <wp:docPr id="27" name="Rectangle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80883" cy="19715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3498F2" id="Rectangle 27" o:spid="_x0000_s1026" style="position:absolute;margin-left:33.4pt;margin-top:26.3pt;width:400.05pt;height:15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" filled="f" strokecolor="black [3213]" strokeweight="1pt"/>
              </w:pict>
            </mc:Fallback>
          </mc:AlternateContent>
        </w:r>
      </w:ins>
      <w:r w:rsidR="00B8372E" w:rsidRPr="00E7425B">
        <w:rPr>
          <w:rStyle w:val="fontstyle21"/>
          <w:rFonts w:ascii="Arial" w:hAnsi="Arial" w:cs="Arial"/>
        </w:rPr>
        <w:t>Calculate</w:t>
      </w:r>
      <w:r w:rsidR="002345BD" w:rsidRPr="00E7425B">
        <w:rPr>
          <w:rStyle w:val="fontstyle21"/>
          <w:rFonts w:ascii="Arial" w:hAnsi="Arial" w:cs="Arial"/>
        </w:rPr>
        <w:t xml:space="preserve"> Total Items, Min Price, Max Price, Average Price for each category and display them with categories listed in alphabetical order.</w:t>
      </w:r>
    </w:p>
    <w:p w14:paraId="1F3ED382" w14:textId="77777777" w:rsidR="00505F09" w:rsidRDefault="004924AD" w:rsidP="004924AD">
      <w:pPr>
        <w:pStyle w:val="ListParagraph"/>
        <w:spacing w:after="0"/>
        <w:rPr>
          <w:ins w:id="743" w:author="Jieyu You" w:date="2018-03-04T21:53:00Z"/>
          <w:rStyle w:val="fontstyle21"/>
          <w:rFonts w:ascii="Arial" w:hAnsi="Arial" w:cs="Arial"/>
          <w:sz w:val="36"/>
          <w:szCs w:val="36"/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44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SELECT Category</w:t>
      </w:r>
      <w:ins w:id="745" w:author="microsoft" w:date="2018-03-02T10:59:00Z">
        <w:r w:rsidR="00570833" w:rsidRPr="00C37E10">
          <w:rPr>
            <w:rStyle w:val="fontstyle21"/>
            <w:rFonts w:ascii="Arial" w:hAnsi="Arial" w:cs="Arial"/>
            <w:sz w:val="36"/>
            <w:szCs w:val="36"/>
            <w:rPrChange w:id="746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Name</w:t>
        </w:r>
      </w:ins>
      <w:r w:rsidRPr="00C37E10">
        <w:rPr>
          <w:rStyle w:val="fontstyle21"/>
          <w:rFonts w:ascii="Arial" w:hAnsi="Arial" w:cs="Arial"/>
          <w:sz w:val="36"/>
          <w:szCs w:val="36"/>
          <w:rPrChange w:id="747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, COUNT(ItemID) AS `Total Items</w:t>
      </w:r>
      <w:ins w:id="748" w:author="Jieyu You" w:date="2018-03-04T21:50:00Z">
        <w:r w:rsidR="00505F09">
          <w:rPr>
            <w:rStyle w:val="fontstyle21"/>
            <w:rFonts w:ascii="Arial" w:hAnsi="Arial" w:cs="Arial"/>
            <w:sz w:val="36"/>
            <w:szCs w:val="36"/>
          </w:rPr>
          <w:t>`</w:t>
        </w:r>
      </w:ins>
      <w:del w:id="749" w:author="Jieyu You" w:date="2018-03-04T21:50:00Z">
        <w:r w:rsidRPr="00C37E10" w:rsidDel="00505F09">
          <w:rPr>
            <w:rStyle w:val="fontstyle21"/>
            <w:rFonts w:ascii="Arial" w:hAnsi="Arial" w:cs="Arial"/>
            <w:sz w:val="36"/>
            <w:szCs w:val="36"/>
            <w:rPrChange w:id="750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`</w:delText>
        </w:r>
      </w:del>
      <w:r w:rsidRPr="00C37E10">
        <w:rPr>
          <w:rStyle w:val="fontstyle21"/>
          <w:rFonts w:ascii="Arial" w:hAnsi="Arial" w:cs="Arial"/>
          <w:sz w:val="36"/>
          <w:szCs w:val="36"/>
          <w:rPrChange w:id="751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, MIN(GetNowPrice) AS `Min Price`, MAX(GetNowPrice) AS `Max Price`, AVG(GetNowPrice) AS `Average Price` </w:t>
      </w:r>
    </w:p>
    <w:p w14:paraId="08037FED" w14:textId="20B37290" w:rsidR="00505F09" w:rsidRDefault="004924AD" w:rsidP="004924AD">
      <w:pPr>
        <w:pStyle w:val="ListParagraph"/>
        <w:spacing w:after="0"/>
        <w:rPr>
          <w:ins w:id="752" w:author="Jieyu You" w:date="2018-03-04T21:53:00Z"/>
          <w:rStyle w:val="fontstyle21"/>
          <w:rFonts w:ascii="Arial" w:hAnsi="Arial" w:cs="Arial"/>
          <w:sz w:val="36"/>
          <w:szCs w:val="36"/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53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FROM </w:t>
      </w:r>
      <w:r w:rsidRPr="00C37E10">
        <w:rPr>
          <w:rStyle w:val="fontstyle21"/>
          <w:rFonts w:ascii="Arial" w:hAnsi="Arial" w:cs="Arial"/>
          <w:color w:val="2E74B5" w:themeColor="accent5" w:themeShade="BF"/>
          <w:sz w:val="36"/>
          <w:szCs w:val="36"/>
          <w:rPrChange w:id="754" w:author="ChloeXue" w:date="2018-03-03T19:47:00Z">
            <w:rPr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  <w:bdr w:val="single" w:sz="4" w:space="0" w:color="auto"/>
            </w:rPr>
          </w:rPrChange>
        </w:rPr>
        <w:t>Items</w:t>
      </w:r>
      <w:r w:rsidRPr="00C37E10">
        <w:rPr>
          <w:rStyle w:val="fontstyle21"/>
          <w:rFonts w:ascii="Arial" w:hAnsi="Arial" w:cs="Arial"/>
          <w:sz w:val="36"/>
          <w:szCs w:val="36"/>
          <w:rPrChange w:id="755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</w:t>
      </w:r>
    </w:p>
    <w:p w14:paraId="105748FB" w14:textId="77014D68" w:rsidR="004924AD" w:rsidRPr="00C37E10" w:rsidRDefault="004924AD" w:rsidP="004924AD">
      <w:pPr>
        <w:pStyle w:val="ListParagraph"/>
        <w:spacing w:after="0"/>
        <w:rPr>
          <w:rStyle w:val="fontstyle21"/>
          <w:rFonts w:ascii="Arial" w:hAnsi="Arial" w:cs="Arial"/>
          <w:sz w:val="36"/>
          <w:szCs w:val="36"/>
          <w:rPrChange w:id="756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r w:rsidRPr="00C37E10">
        <w:rPr>
          <w:rStyle w:val="fontstyle21"/>
          <w:rFonts w:ascii="Arial" w:hAnsi="Arial" w:cs="Arial"/>
          <w:sz w:val="36"/>
          <w:szCs w:val="36"/>
          <w:rPrChange w:id="757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GROUP BY Category</w:t>
      </w:r>
      <w:ins w:id="758" w:author="microsoft" w:date="2018-03-02T11:05:00Z">
        <w:r w:rsidR="003D26D4" w:rsidRPr="00C37E10">
          <w:rPr>
            <w:rStyle w:val="fontstyle21"/>
            <w:rFonts w:ascii="Arial" w:hAnsi="Arial" w:cs="Arial"/>
            <w:sz w:val="36"/>
            <w:szCs w:val="36"/>
            <w:rPrChange w:id="759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Name</w:t>
        </w:r>
      </w:ins>
      <w:r w:rsidRPr="00C37E10">
        <w:rPr>
          <w:rStyle w:val="fontstyle21"/>
          <w:rFonts w:ascii="Arial" w:hAnsi="Arial" w:cs="Arial"/>
          <w:sz w:val="36"/>
          <w:szCs w:val="36"/>
          <w:rPrChange w:id="760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 xml:space="preserve"> ORDER BY Category</w:t>
      </w:r>
      <w:ins w:id="761" w:author="microsoft" w:date="2018-03-02T11:05:00Z">
        <w:r w:rsidR="003D26D4" w:rsidRPr="00C37E10">
          <w:rPr>
            <w:rStyle w:val="fontstyle21"/>
            <w:rFonts w:ascii="Arial" w:hAnsi="Arial" w:cs="Arial"/>
            <w:sz w:val="36"/>
            <w:szCs w:val="36"/>
            <w:rPrChange w:id="762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t>Name</w:t>
        </w:r>
      </w:ins>
      <w:r w:rsidRPr="00C37E10">
        <w:rPr>
          <w:rStyle w:val="fontstyle21"/>
          <w:rFonts w:ascii="Arial" w:hAnsi="Arial" w:cs="Arial"/>
          <w:sz w:val="36"/>
          <w:szCs w:val="36"/>
          <w:rPrChange w:id="763" w:author="ChloeXue" w:date="2018-03-03T19:47:00Z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t>;</w:t>
      </w:r>
    </w:p>
    <w:p w14:paraId="27E04B04" w14:textId="7F978E9C" w:rsidR="00463012" w:rsidRPr="00E7425B" w:rsidRDefault="004924AD" w:rsidP="004924AD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color w:val="000000"/>
        </w:rPr>
      </w:pPr>
      <w:del w:id="764" w:author="ChloeXue" w:date="2018-03-03T19:47:00Z">
        <w:r w:rsidRPr="004924AD" w:rsidDel="00C37E10">
          <w:rPr>
            <w:rStyle w:val="fontstyle21"/>
            <w:rFonts w:ascii="Arial" w:hAnsi="Arial" w:cs="Arial"/>
            <w:sz w:val="36"/>
            <w:szCs w:val="36"/>
            <w:bdr w:val="single" w:sz="4" w:space="0" w:color="auto"/>
          </w:rPr>
          <w:delText xml:space="preserve"> </w:delText>
        </w:r>
      </w:del>
      <w:r w:rsidR="00312488" w:rsidRPr="00E7425B">
        <w:rPr>
          <w:rStyle w:val="fontstyle21"/>
          <w:rFonts w:ascii="Arial" w:hAnsi="Arial" w:cs="Arial"/>
        </w:rPr>
        <w:t xml:space="preserve">If </w:t>
      </w:r>
      <w:r w:rsidR="00312488" w:rsidRPr="00E7425B">
        <w:rPr>
          <w:rStyle w:val="fontstyle21"/>
          <w:rFonts w:ascii="Arial" w:hAnsi="Arial" w:cs="Arial"/>
          <w:b/>
          <w:i/>
        </w:rPr>
        <w:t>Done</w:t>
      </w:r>
      <w:r w:rsidR="00312488" w:rsidRPr="00E7425B">
        <w:rPr>
          <w:rStyle w:val="fontstyle21"/>
          <w:rFonts w:ascii="Arial" w:hAnsi="Arial" w:cs="Arial"/>
        </w:rPr>
        <w:t xml:space="preserve"> button is clicked:</w:t>
      </w:r>
      <w:r w:rsidR="00312488" w:rsidRPr="00E7425B">
        <w:rPr>
          <w:rFonts w:ascii="Arial" w:hAnsi="Arial" w:cs="Arial"/>
          <w:color w:val="000000"/>
        </w:rPr>
        <w:br/>
      </w:r>
      <w:r w:rsidR="00312488" w:rsidRPr="00E7425B">
        <w:rPr>
          <w:rStyle w:val="fontstyle21"/>
          <w:rFonts w:ascii="Arial" w:hAnsi="Arial" w:cs="Arial"/>
        </w:rPr>
        <w:t xml:space="preserve">            </w:t>
      </w:r>
      <w:r w:rsidR="00312488" w:rsidRPr="00E7425B">
        <w:rPr>
          <w:rStyle w:val="fontstyle21"/>
          <w:rFonts w:ascii="Arial" w:hAnsi="Arial" w:cs="Arial"/>
          <w:sz w:val="20"/>
          <w:szCs w:val="20"/>
        </w:rPr>
        <w:t xml:space="preserve">○ </w:t>
      </w:r>
      <w:r w:rsidR="00312488" w:rsidRPr="00E7425B">
        <w:rPr>
          <w:rStyle w:val="fontstyle21"/>
          <w:rFonts w:ascii="Arial" w:hAnsi="Arial" w:cs="Arial"/>
        </w:rPr>
        <w:t xml:space="preserve">Return users to the </w:t>
      </w:r>
      <w:r w:rsidR="00312488" w:rsidRPr="00E7425B">
        <w:rPr>
          <w:rStyle w:val="fontstyle21"/>
          <w:rFonts w:ascii="Arial" w:hAnsi="Arial" w:cs="Arial"/>
          <w:b/>
        </w:rPr>
        <w:t>Main Menu</w:t>
      </w:r>
      <w:r w:rsidR="00312488" w:rsidRPr="00E7425B">
        <w:rPr>
          <w:rStyle w:val="fontstyle21"/>
          <w:rFonts w:ascii="Arial" w:hAnsi="Arial" w:cs="Arial"/>
        </w:rPr>
        <w:t>.</w:t>
      </w:r>
    </w:p>
    <w:p w14:paraId="62AAA3D4" w14:textId="77777777" w:rsidR="00463012" w:rsidRPr="00E7425B" w:rsidDel="00505F09" w:rsidRDefault="00463012" w:rsidP="005E4AF8">
      <w:pPr>
        <w:spacing w:after="0"/>
        <w:rPr>
          <w:del w:id="765" w:author="Jieyu You" w:date="2018-03-04T21:53:00Z"/>
          <w:rFonts w:ascii="Arial" w:hAnsi="Arial" w:cs="Arial"/>
        </w:rPr>
      </w:pPr>
    </w:p>
    <w:p w14:paraId="31155E35" w14:textId="77777777" w:rsidR="00C37E10" w:rsidRDefault="00C37E10">
      <w:pPr>
        <w:rPr>
          <w:ins w:id="766" w:author="ChloeXue" w:date="2018-03-03T19:48:00Z"/>
          <w:rFonts w:ascii="Arial" w:hAnsi="Arial" w:cs="Arial"/>
          <w:color w:val="000000"/>
          <w:sz w:val="32"/>
          <w:szCs w:val="32"/>
          <w:u w:val="single"/>
        </w:rPr>
      </w:pPr>
      <w:bookmarkStart w:id="767" w:name="viewUserRep"/>
      <w:ins w:id="768" w:author="ChloeXue" w:date="2018-03-03T19:48:00Z">
        <w:del w:id="769" w:author="Jieyu You" w:date="2018-03-04T21:53:00Z">
          <w:r w:rsidDel="00505F09">
            <w:rPr>
              <w:rFonts w:ascii="Arial" w:hAnsi="Arial" w:cs="Arial"/>
              <w:color w:val="000000"/>
              <w:sz w:val="32"/>
              <w:szCs w:val="32"/>
              <w:u w:val="single"/>
            </w:rPr>
            <w:br w:type="page"/>
          </w:r>
        </w:del>
      </w:ins>
    </w:p>
    <w:p w14:paraId="475BF1E1" w14:textId="768D9837" w:rsidR="00C70FDC" w:rsidRPr="00E7425B" w:rsidRDefault="00463012" w:rsidP="00C70FDC">
      <w:pPr>
        <w:spacing w:after="0"/>
        <w:rPr>
          <w:rStyle w:val="fontstyle21"/>
          <w:rFonts w:ascii="Arial" w:hAnsi="Arial" w:cs="Arial"/>
          <w:sz w:val="28"/>
          <w:szCs w:val="28"/>
        </w:rPr>
      </w:pPr>
      <w:r w:rsidRPr="00E7425B">
        <w:rPr>
          <w:rFonts w:ascii="Arial" w:hAnsi="Arial" w:cs="Arial"/>
          <w:color w:val="000000"/>
          <w:sz w:val="32"/>
          <w:szCs w:val="32"/>
          <w:u w:val="single"/>
        </w:rPr>
        <w:t>View User Report</w:t>
      </w:r>
      <w:bookmarkEnd w:id="767"/>
    </w:p>
    <w:p w14:paraId="717A1184" w14:textId="1686C3FE" w:rsidR="00B8372E" w:rsidRPr="00E7425B" w:rsidRDefault="00463012" w:rsidP="005E4AF8">
      <w:p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  <w:sz w:val="28"/>
          <w:szCs w:val="28"/>
        </w:rPr>
        <w:t>Abstract Code</w:t>
      </w:r>
    </w:p>
    <w:p w14:paraId="268BED32" w14:textId="65EE5562" w:rsidR="0057343D" w:rsidRPr="00E7425B" w:rsidRDefault="006D58DB" w:rsidP="00B8372E">
      <w:pPr>
        <w:pStyle w:val="ListParagraph"/>
        <w:numPr>
          <w:ilvl w:val="0"/>
          <w:numId w:val="29"/>
        </w:numPr>
        <w:spacing w:after="0"/>
        <w:rPr>
          <w:rStyle w:val="fontstyle21"/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Administrative user clicked on </w:t>
      </w:r>
      <w:r w:rsidRPr="00E7425B">
        <w:rPr>
          <w:rStyle w:val="fontstyle21"/>
          <w:rFonts w:ascii="Arial" w:hAnsi="Arial" w:cs="Arial"/>
          <w:b/>
          <w:i/>
        </w:rPr>
        <w:t>View User Report</w:t>
      </w:r>
      <w:r w:rsidRPr="00E7425B">
        <w:rPr>
          <w:rStyle w:val="fontstyle21"/>
          <w:rFonts w:ascii="Arial" w:hAnsi="Arial" w:cs="Arial"/>
          <w:b/>
        </w:rPr>
        <w:t xml:space="preserve"> </w:t>
      </w:r>
      <w:r w:rsidRPr="00E7425B">
        <w:rPr>
          <w:rStyle w:val="fontstyle21"/>
          <w:rFonts w:ascii="Arial" w:hAnsi="Arial" w:cs="Arial"/>
        </w:rPr>
        <w:t xml:space="preserve">button in </w:t>
      </w:r>
      <w:r w:rsidRPr="00E7425B">
        <w:rPr>
          <w:rStyle w:val="fontstyle21"/>
          <w:rFonts w:ascii="Arial" w:hAnsi="Arial" w:cs="Arial"/>
          <w:b/>
          <w:u w:val="single"/>
        </w:rPr>
        <w:t>Main Menu</w:t>
      </w:r>
      <w:r w:rsidR="0057343D" w:rsidRPr="00E7425B">
        <w:rPr>
          <w:rStyle w:val="fontstyle21"/>
          <w:rFonts w:ascii="Arial" w:hAnsi="Arial" w:cs="Arial"/>
          <w:b/>
        </w:rPr>
        <w:t xml:space="preserve"> </w:t>
      </w:r>
      <w:r w:rsidR="0057343D" w:rsidRPr="00E7425B">
        <w:rPr>
          <w:rStyle w:val="fontstyle21"/>
          <w:rFonts w:ascii="Arial" w:hAnsi="Arial" w:cs="Arial"/>
        </w:rPr>
        <w:t>screen</w:t>
      </w:r>
      <w:r w:rsidRPr="00E7425B">
        <w:rPr>
          <w:rStyle w:val="fontstyle21"/>
          <w:rFonts w:ascii="Arial" w:hAnsi="Arial" w:cs="Arial"/>
        </w:rPr>
        <w:t>.</w:t>
      </w:r>
    </w:p>
    <w:p w14:paraId="6EF710B4" w14:textId="47910EFC" w:rsidR="00350100" w:rsidRPr="0092412D" w:rsidRDefault="00C37E10" w:rsidP="0092412D">
      <w:pPr>
        <w:pStyle w:val="ListParagraph"/>
        <w:spacing w:after="0"/>
        <w:rPr>
          <w:rStyle w:val="fontstyle21"/>
          <w:rFonts w:ascii="Arial" w:hAnsi="Arial" w:cs="Arial"/>
        </w:rPr>
      </w:pPr>
      <w:ins w:id="770" w:author="ChloeXue" w:date="2018-03-03T19:49:00Z">
        <w:del w:id="771" w:author="Jieyu You" w:date="2018-03-04T19:48:00Z">
          <w:r w:rsidDel="005014D1">
            <w:rPr>
              <w:rFonts w:ascii="Arial" w:hAnsi="Arial" w:cs="Arial"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58AF62F5" wp14:editId="22F8B82F">
                    <wp:simplePos x="0" y="0"/>
                    <wp:positionH relativeFrom="column">
                      <wp:posOffset>431358</wp:posOffset>
                    </wp:positionH>
                    <wp:positionV relativeFrom="paragraph">
                      <wp:posOffset>338593</wp:posOffset>
                    </wp:positionV>
                    <wp:extent cx="5025225" cy="6066845"/>
                    <wp:effectExtent l="0" t="0" r="23495" b="10160"/>
                    <wp:wrapNone/>
                    <wp:docPr id="29" name="Rectangl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25225" cy="6066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EFCCFAF" id="Rectangle 29" o:spid="_x0000_s1026" style="position:absolute;margin-left:33.95pt;margin-top:26.65pt;width:395.7pt;height:47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" filled="f" strokecolor="black [3213]" strokeweight="1pt"/>
                </w:pict>
              </mc:Fallback>
            </mc:AlternateContent>
          </w:r>
        </w:del>
      </w:ins>
      <w:r w:rsidR="006D58DB" w:rsidRPr="00E7425B">
        <w:rPr>
          <w:rStyle w:val="fontstyle21"/>
          <w:rFonts w:ascii="Arial" w:hAnsi="Arial" w:cs="Arial"/>
        </w:rPr>
        <w:t xml:space="preserve">Retrieve </w:t>
      </w:r>
      <w:r w:rsidR="00350100">
        <w:rPr>
          <w:rStyle w:val="fontstyle21"/>
          <w:rFonts w:ascii="Arial" w:hAnsi="Arial" w:cs="Arial"/>
        </w:rPr>
        <w:t xml:space="preserve">Username, </w:t>
      </w:r>
      <w:r w:rsidR="006D58DB" w:rsidRPr="00E7425B">
        <w:rPr>
          <w:rStyle w:val="fontstyle21"/>
          <w:rFonts w:ascii="Arial" w:hAnsi="Arial" w:cs="Arial"/>
        </w:rPr>
        <w:t>Listed Items, Sold Items, Purchased Items, and Rated Items</w:t>
      </w:r>
      <w:r w:rsidR="00D20539">
        <w:rPr>
          <w:rStyle w:val="fontstyle21"/>
          <w:rFonts w:ascii="Arial" w:hAnsi="Arial" w:cs="Arial"/>
        </w:rPr>
        <w:t xml:space="preserve"> and </w:t>
      </w:r>
      <w:r w:rsidR="006D58DB" w:rsidRPr="00E7425B">
        <w:rPr>
          <w:rStyle w:val="fontstyle21"/>
          <w:rFonts w:ascii="Arial" w:hAnsi="Arial" w:cs="Arial"/>
        </w:rPr>
        <w:t>displ</w:t>
      </w:r>
      <w:r w:rsidR="002C0F9C">
        <w:rPr>
          <w:rStyle w:val="fontstyle21"/>
          <w:rFonts w:ascii="Arial" w:hAnsi="Arial" w:cs="Arial"/>
        </w:rPr>
        <w:t>ay them.</w:t>
      </w:r>
    </w:p>
    <w:p w14:paraId="1644BF7D" w14:textId="23AAC311" w:rsidR="009E6763" w:rsidRPr="00473A92" w:rsidRDefault="00505F09">
      <w:pPr>
        <w:pStyle w:val="ListParagraph"/>
        <w:spacing w:after="0"/>
        <w:rPr>
          <w:ins w:id="772" w:author="Jieyu You" w:date="2018-03-04T19:49:00Z"/>
          <w:rStyle w:val="fontstyle21"/>
          <w:rFonts w:ascii="Arial" w:hAnsi="Arial" w:cs="Arial"/>
          <w:sz w:val="36"/>
          <w:szCs w:val="36"/>
          <w:rPrChange w:id="773" w:author="Jieyu You" w:date="2018-03-04T21:59:00Z">
            <w:rPr>
              <w:ins w:id="774" w:author="Jieyu You" w:date="2018-03-04T19:49:00Z"/>
              <w:rStyle w:val="fontstyle21"/>
              <w:rFonts w:ascii="Arial" w:hAnsi="Arial" w:cs="Arial"/>
              <w:color w:val="2E74B5" w:themeColor="accent5" w:themeShade="BF"/>
              <w:sz w:val="36"/>
              <w:szCs w:val="36"/>
            </w:rPr>
          </w:rPrChange>
        </w:rPr>
      </w:pPr>
      <w:ins w:id="775" w:author="Jieyu You" w:date="2018-03-04T21:53:00Z">
        <w:r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26D68252" wp14:editId="28A7C730">
                  <wp:simplePos x="0" y="0"/>
                  <wp:positionH relativeFrom="column">
                    <wp:posOffset>325479</wp:posOffset>
                  </wp:positionH>
                  <wp:positionV relativeFrom="paragraph">
                    <wp:posOffset>4308</wp:posOffset>
                  </wp:positionV>
                  <wp:extent cx="5163470" cy="3130187"/>
                  <wp:effectExtent l="0" t="0" r="18415" b="13335"/>
                  <wp:wrapNone/>
                  <wp:docPr id="40" name="Rectangle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63470" cy="31301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90EAE9" id="Rectangle 40" o:spid="_x0000_s1026" style="position:absolute;margin-left:25.65pt;margin-top:.35pt;width:406.55pt;height:24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" filled="f" strokecolor="black [3213]" strokeweight="1pt"/>
              </w:pict>
            </mc:Fallback>
          </mc:AlternateContent>
        </w:r>
      </w:ins>
      <w:ins w:id="776" w:author="Jieyu You" w:date="2018-03-04T19:49:00Z"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SELECT </w:t>
        </w:r>
        <w:r w:rsidR="00091DA8">
          <w:rPr>
            <w:rStyle w:val="fontstyle21"/>
            <w:rFonts w:ascii="Arial" w:hAnsi="Arial" w:cs="Arial"/>
            <w:sz w:val="36"/>
            <w:szCs w:val="36"/>
          </w:rPr>
          <w:t>U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.UserName, Listed, Sold, Purchased, Rated FROM </w:t>
        </w:r>
      </w:ins>
      <w:ins w:id="777" w:author="Jieyu You" w:date="2018-03-04T21:54:00Z">
        <w:r w:rsidR="00091DA8" w:rsidRPr="00473A92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Regular</w:t>
        </w:r>
      </w:ins>
      <w:ins w:id="778" w:author="Jieyu You" w:date="2018-03-04T19:49:00Z">
        <w:r w:rsidR="009E6763" w:rsidRPr="00473A92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User</w:t>
        </w:r>
      </w:ins>
      <w:ins w:id="779" w:author="Jieyu You" w:date="2018-03-04T21:54:00Z">
        <w:r w:rsidR="00091DA8" w:rsidRPr="00473A92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 xml:space="preserve"> </w:t>
        </w:r>
        <w:r w:rsidR="00091DA8" w:rsidRPr="00473A92">
          <w:rPr>
            <w:rStyle w:val="fontstyle21"/>
            <w:rFonts w:ascii="Arial" w:hAnsi="Arial" w:cs="Arial"/>
            <w:color w:val="auto"/>
            <w:sz w:val="36"/>
            <w:szCs w:val="36"/>
            <w:rPrChange w:id="780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</w:ins>
      <w:ins w:id="781" w:author="Jieyu You" w:date="2018-03-04T19:49:00Z">
        <w:r w:rsidR="009E6763" w:rsidRPr="00473A92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,</w:t>
        </w:r>
      </w:ins>
    </w:p>
    <w:p w14:paraId="6672D5C8" w14:textId="1FB7C099" w:rsidR="009E6763" w:rsidRPr="009031B7" w:rsidRDefault="009E6763" w:rsidP="009E6763">
      <w:pPr>
        <w:pStyle w:val="ListParagraph"/>
        <w:spacing w:after="0"/>
        <w:rPr>
          <w:ins w:id="782" w:author="Jieyu You" w:date="2018-03-04T19:49:00Z"/>
          <w:rStyle w:val="fontstyle21"/>
          <w:rFonts w:ascii="Arial" w:hAnsi="Arial" w:cs="Arial"/>
          <w:sz w:val="36"/>
          <w:szCs w:val="36"/>
        </w:rPr>
      </w:pPr>
      <w:ins w:id="783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>(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84" w:author="Jieyu You" w:date="2018-03-04T21:58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SELECT </w:t>
        </w:r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85" w:author="Jieyu You" w:date="2018-03-04T21:58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86" w:author="Jieyu You" w:date="2018-03-04T21:58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>.UserName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, COUNT(ItemID) AS Listed 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87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FROM </w:t>
        </w:r>
      </w:ins>
      <w:ins w:id="788" w:author="Jieyu You" w:date="2018-03-04T21:55:00Z"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89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</w:ins>
      <w:ins w:id="790" w:author="Jieyu You" w:date="2018-03-04T19:49:00Z"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91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 LEFT 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JOIN </w:t>
        </w:r>
        <w:r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 xml:space="preserve">Items 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ON </w:t>
        </w:r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92" w:author="Jieyu You" w:date="2018-03-04T21:58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93" w:author="Jieyu You" w:date="2018-03-04T21:58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>.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UserName=</w:t>
        </w:r>
        <w:r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Items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.UserName</w:t>
        </w:r>
      </w:ins>
    </w:p>
    <w:p w14:paraId="5E803C69" w14:textId="2F50EC7B" w:rsidR="009E6763" w:rsidRPr="009031B7" w:rsidRDefault="009E6763" w:rsidP="009E6763">
      <w:pPr>
        <w:pStyle w:val="ListParagraph"/>
        <w:spacing w:after="0"/>
        <w:rPr>
          <w:ins w:id="794" w:author="Jieyu You" w:date="2018-03-04T19:49:00Z"/>
          <w:rStyle w:val="fontstyle21"/>
          <w:rFonts w:ascii="Arial" w:hAnsi="Arial" w:cs="Arial"/>
          <w:sz w:val="36"/>
          <w:szCs w:val="36"/>
        </w:rPr>
      </w:pPr>
      <w:ins w:id="795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>GROUP BY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96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 </w:t>
        </w:r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97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798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>.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UserName) AS UL,</w:t>
        </w:r>
      </w:ins>
    </w:p>
    <w:p w14:paraId="789A716A" w14:textId="1146273D" w:rsidR="009E6763" w:rsidRPr="009031B7" w:rsidRDefault="009E6763" w:rsidP="009E6763">
      <w:pPr>
        <w:pStyle w:val="ListParagraph"/>
        <w:spacing w:after="0"/>
        <w:rPr>
          <w:ins w:id="799" w:author="Jieyu You" w:date="2018-03-04T19:49:00Z"/>
          <w:rStyle w:val="fontstyle21"/>
          <w:rFonts w:ascii="Arial" w:hAnsi="Arial" w:cs="Arial"/>
          <w:sz w:val="36"/>
          <w:szCs w:val="36"/>
        </w:rPr>
      </w:pPr>
      <w:ins w:id="800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(SELECT User.UserName, COUNT(ItemID) AS Sold 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01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FROM </w:t>
        </w:r>
      </w:ins>
      <w:ins w:id="802" w:author="Jieyu You" w:date="2018-03-04T21:55:00Z"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03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</w:ins>
      <w:ins w:id="804" w:author="Jieyu You" w:date="2018-03-04T19:49:00Z"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05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 LEFT 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JOIN </w:t>
        </w:r>
        <w:r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 xml:space="preserve">Items 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ON </w:t>
        </w:r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06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07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>.UserName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=</w:t>
        </w:r>
        <w:r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Items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.UserName</w:t>
        </w:r>
      </w:ins>
    </w:p>
    <w:p w14:paraId="57FDF794" w14:textId="77777777" w:rsidR="009E6763" w:rsidRPr="009031B7" w:rsidRDefault="009E6763" w:rsidP="009E6763">
      <w:pPr>
        <w:pStyle w:val="ListParagraph"/>
        <w:spacing w:after="0"/>
        <w:rPr>
          <w:ins w:id="808" w:author="Jieyu You" w:date="2018-03-04T19:49:00Z"/>
          <w:rStyle w:val="fontstyle21"/>
          <w:rFonts w:ascii="Arial" w:hAnsi="Arial" w:cs="Arial"/>
          <w:sz w:val="36"/>
          <w:szCs w:val="36"/>
        </w:rPr>
      </w:pPr>
      <w:ins w:id="809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>WHERE Winner IS NOT NULL</w:t>
        </w:r>
      </w:ins>
    </w:p>
    <w:p w14:paraId="450FBD36" w14:textId="6DA7F01B" w:rsidR="009E6763" w:rsidRPr="001A5544" w:rsidRDefault="00BE5419" w:rsidP="009E6763">
      <w:pPr>
        <w:pStyle w:val="ListParagraph"/>
        <w:spacing w:after="0"/>
        <w:rPr>
          <w:ins w:id="810" w:author="Jieyu You" w:date="2018-03-04T19:49:00Z"/>
          <w:rStyle w:val="fontstyle21"/>
          <w:rFonts w:ascii="Arial" w:hAnsi="Arial" w:cs="Arial"/>
          <w:color w:val="auto"/>
          <w:sz w:val="36"/>
          <w:szCs w:val="36"/>
          <w:rPrChange w:id="811" w:author="Jieyu You" w:date="2018-03-04T21:59:00Z">
            <w:rPr>
              <w:ins w:id="812" w:author="Jieyu You" w:date="2018-03-04T19:49:00Z"/>
              <w:rStyle w:val="fontstyle21"/>
              <w:rFonts w:ascii="Arial" w:hAnsi="Arial" w:cs="Arial"/>
              <w:sz w:val="36"/>
              <w:szCs w:val="36"/>
            </w:rPr>
          </w:rPrChange>
        </w:rPr>
      </w:pPr>
      <w:r>
        <w:rPr>
          <w:rFonts w:ascii="Arial" w:hAnsi="Arial" w:cs="Arial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B32DA0" wp14:editId="1467A51B">
                <wp:simplePos x="0" y="0"/>
                <wp:positionH relativeFrom="column">
                  <wp:posOffset>280283</wp:posOffset>
                </wp:positionH>
                <wp:positionV relativeFrom="paragraph">
                  <wp:posOffset>280891</wp:posOffset>
                </wp:positionV>
                <wp:extent cx="5287618" cy="79513"/>
                <wp:effectExtent l="0" t="0" r="2794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18" cy="79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C519A" id="Rectangle 42" o:spid="_x0000_s1026" style="position:absolute;margin-left:22.05pt;margin-top:22.1pt;width:416.35pt;height: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" fillcolor="white [3212]" strokecolor="white [3212]" strokeweight="1pt"/>
            </w:pict>
          </mc:Fallback>
        </mc:AlternateContent>
      </w:r>
      <w:ins w:id="813" w:author="Jieyu You" w:date="2018-03-04T19:49:00Z"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GROUP BY </w:t>
        </w:r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14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U.UserName</w:t>
        </w:r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15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>) AS US,</w:t>
        </w:r>
      </w:ins>
    </w:p>
    <w:p w14:paraId="66B7FF71" w14:textId="60D76CD8" w:rsidR="009E6763" w:rsidRPr="009031B7" w:rsidRDefault="00BE5419">
      <w:pPr>
        <w:pStyle w:val="ListParagraph"/>
        <w:spacing w:after="0"/>
        <w:rPr>
          <w:ins w:id="816" w:author="Jieyu You" w:date="2018-03-04T19:49:00Z"/>
          <w:rStyle w:val="fontstyle21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7737C" wp14:editId="5474AABB">
                <wp:simplePos x="0" y="0"/>
                <wp:positionH relativeFrom="column">
                  <wp:posOffset>391602</wp:posOffset>
                </wp:positionH>
                <wp:positionV relativeFrom="paragraph">
                  <wp:posOffset>-71562</wp:posOffset>
                </wp:positionV>
                <wp:extent cx="5128591" cy="55659"/>
                <wp:effectExtent l="0" t="0" r="1524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591" cy="55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B0575" id="Rectangle 43" o:spid="_x0000_s1026" style="position:absolute;margin-left:30.85pt;margin-top:-5.65pt;width:403.85pt;height: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" fillcolor="white [3212]" strokecolor="white [3212]" strokeweight="1pt"/>
            </w:pict>
          </mc:Fallback>
        </mc:AlternateContent>
      </w:r>
      <w:ins w:id="817" w:author="Jieyu You" w:date="2018-03-04T21:54:00Z">
        <w:r w:rsidR="00473A92">
          <w:rPr>
            <w:rFonts w:ascii="Arial" w:hAnsi="Arial" w:cs="Arial"/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50223C20" wp14:editId="6BF1F308">
                  <wp:simplePos x="0" y="0"/>
                  <wp:positionH relativeFrom="column">
                    <wp:posOffset>434255</wp:posOffset>
                  </wp:positionH>
                  <wp:positionV relativeFrom="paragraph">
                    <wp:posOffset>-33992</wp:posOffset>
                  </wp:positionV>
                  <wp:extent cx="5080635" cy="3440048"/>
                  <wp:effectExtent l="0" t="0" r="24765" b="27305"/>
                  <wp:wrapNone/>
                  <wp:docPr id="41" name="Rectangle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80635" cy="34400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ABB75E4" id="Rectangle 41" o:spid="_x0000_s1026" style="position:absolute;margin-left:34.2pt;margin-top:-2.7pt;width:400.05pt;height:270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" filled="f" strokecolor="black [3213]" strokeweight="1pt"/>
              </w:pict>
            </mc:Fallback>
          </mc:AlternateContent>
        </w:r>
      </w:ins>
      <w:ins w:id="818" w:author="Jieyu You" w:date="2018-03-04T19:49:00Z"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19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(SELECT </w:t>
        </w:r>
        <w:r w:rsidR="00C65791">
          <w:rPr>
            <w:rStyle w:val="fontstyle21"/>
            <w:rFonts w:ascii="Arial" w:hAnsi="Arial" w:cs="Arial"/>
            <w:color w:val="auto"/>
            <w:sz w:val="36"/>
            <w:szCs w:val="36"/>
          </w:rPr>
          <w:t>U</w:t>
        </w:r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20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.UserName, </w:t>
        </w:r>
        <w:r w:rsidR="00C65791">
          <w:rPr>
            <w:rStyle w:val="fontstyle21"/>
            <w:rFonts w:ascii="Arial" w:hAnsi="Arial" w:cs="Arial"/>
            <w:color w:val="auto"/>
            <w:sz w:val="36"/>
            <w:szCs w:val="36"/>
          </w:rPr>
          <w:t>COUNT(ItemID) AS Purchased</w:t>
        </w:r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21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 FROM </w:t>
        </w:r>
      </w:ins>
      <w:ins w:id="822" w:author="Jieyu You" w:date="2018-03-04T21:56:00Z"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23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</w:ins>
      <w:ins w:id="824" w:author="Jieyu You" w:date="2018-03-04T19:49:00Z"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25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 LEFT 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JOIN </w:t>
        </w:r>
        <w:r w:rsidR="009E6763"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 xml:space="preserve">Items 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ON </w:t>
        </w:r>
        <w:r w:rsidR="009E6763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26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U.UserName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>=</w:t>
        </w:r>
        <w:r w:rsidR="009E6763"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Items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>.</w:t>
        </w:r>
      </w:ins>
      <w:ins w:id="827" w:author="Jieyu You" w:date="2018-03-04T22:03:00Z">
        <w:r w:rsidR="00C65791">
          <w:rPr>
            <w:rStyle w:val="fontstyle21"/>
            <w:rFonts w:ascii="Arial" w:hAnsi="Arial" w:cs="Arial"/>
            <w:sz w:val="36"/>
            <w:szCs w:val="36"/>
          </w:rPr>
          <w:t>Winner</w:t>
        </w:r>
      </w:ins>
    </w:p>
    <w:p w14:paraId="3BCF9207" w14:textId="3AAD4E7E" w:rsidR="009E6763" w:rsidRPr="009031B7" w:rsidRDefault="009E6763" w:rsidP="009E6763">
      <w:pPr>
        <w:pStyle w:val="ListParagraph"/>
        <w:spacing w:after="0"/>
        <w:rPr>
          <w:ins w:id="828" w:author="Jieyu You" w:date="2018-03-04T19:49:00Z"/>
          <w:rStyle w:val="fontstyle21"/>
          <w:rFonts w:ascii="Arial" w:hAnsi="Arial" w:cs="Arial"/>
          <w:sz w:val="36"/>
          <w:szCs w:val="36"/>
        </w:rPr>
      </w:pPr>
      <w:ins w:id="829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GROUP BY </w:t>
        </w:r>
      </w:ins>
      <w:r w:rsidR="008D3D82">
        <w:rPr>
          <w:rStyle w:val="fontstyle21"/>
          <w:rFonts w:ascii="Arial" w:hAnsi="Arial" w:cs="Arial"/>
          <w:color w:val="auto"/>
          <w:sz w:val="36"/>
          <w:szCs w:val="36"/>
        </w:rPr>
        <w:t>U.UserName</w:t>
      </w:r>
      <w:ins w:id="830" w:author="Jieyu You" w:date="2018-03-04T19:49:00Z">
        <w:r w:rsidRPr="009031B7">
          <w:rPr>
            <w:rStyle w:val="fontstyle21"/>
            <w:rFonts w:ascii="Arial" w:hAnsi="Arial" w:cs="Arial"/>
            <w:color w:val="auto"/>
            <w:sz w:val="36"/>
            <w:szCs w:val="36"/>
          </w:rPr>
          <w:t>) AS UP,</w:t>
        </w:r>
      </w:ins>
    </w:p>
    <w:p w14:paraId="2521F9AD" w14:textId="2CAE8C34" w:rsidR="009E6763" w:rsidRPr="009031B7" w:rsidRDefault="009E6763" w:rsidP="009E6763">
      <w:pPr>
        <w:pStyle w:val="ListParagraph"/>
        <w:spacing w:after="0"/>
        <w:rPr>
          <w:ins w:id="831" w:author="Jieyu You" w:date="2018-03-04T19:49:00Z"/>
          <w:rStyle w:val="fontstyle21"/>
          <w:rFonts w:ascii="Arial" w:hAnsi="Arial" w:cs="Arial"/>
          <w:sz w:val="36"/>
          <w:szCs w:val="36"/>
        </w:rPr>
      </w:pPr>
      <w:ins w:id="832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>(SELECT U</w:t>
        </w:r>
        <w:bookmarkStart w:id="833" w:name="_GoBack"/>
        <w:bookmarkEnd w:id="833"/>
        <w:r w:rsidRPr="009031B7">
          <w:rPr>
            <w:rStyle w:val="fontstyle21"/>
            <w:rFonts w:ascii="Arial" w:hAnsi="Arial" w:cs="Arial"/>
            <w:sz w:val="36"/>
            <w:szCs w:val="36"/>
          </w:rPr>
          <w:t>.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34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UserName, COUNT(ItemID) AS Rated FROM 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35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36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 xml:space="preserve"> 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LEFT JOIN </w:t>
        </w:r>
        <w:r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 xml:space="preserve">Ratings 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ON </w:t>
        </w:r>
        <w:r w:rsidR="00091DA8"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37" w:author="Jieyu You" w:date="2018-03-04T21:59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</w:rPr>
            </w:rPrChange>
          </w:rPr>
          <w:t>U</w:t>
        </w:r>
        <w:r w:rsidRPr="001A5544">
          <w:rPr>
            <w:rStyle w:val="fontstyle21"/>
            <w:rFonts w:ascii="Arial" w:hAnsi="Arial" w:cs="Arial"/>
            <w:color w:val="auto"/>
            <w:sz w:val="36"/>
            <w:szCs w:val="36"/>
            <w:rPrChange w:id="838" w:author="Jieyu You" w:date="2018-03-04T21:59:00Z">
              <w:rPr>
                <w:rStyle w:val="fontstyle21"/>
                <w:rFonts w:ascii="Arial" w:hAnsi="Arial" w:cs="Arial"/>
                <w:sz w:val="36"/>
                <w:szCs w:val="36"/>
              </w:rPr>
            </w:rPrChange>
          </w:rPr>
          <w:t>.UserName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=</w:t>
        </w:r>
        <w:r w:rsidRPr="009031B7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</w:rPr>
          <w:t>Ratings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.UserName</w:t>
        </w:r>
      </w:ins>
    </w:p>
    <w:p w14:paraId="2374213D" w14:textId="1BA6724D" w:rsidR="009E6763" w:rsidRPr="009031B7" w:rsidRDefault="009E6763" w:rsidP="009E6763">
      <w:pPr>
        <w:pStyle w:val="ListParagraph"/>
        <w:spacing w:after="0"/>
        <w:rPr>
          <w:ins w:id="839" w:author="Jieyu You" w:date="2018-03-04T19:49:00Z"/>
          <w:rStyle w:val="fontstyle21"/>
          <w:rFonts w:ascii="Arial" w:hAnsi="Arial" w:cs="Arial"/>
          <w:sz w:val="36"/>
          <w:szCs w:val="36"/>
        </w:rPr>
      </w:pPr>
      <w:ins w:id="840" w:author="Jieyu You" w:date="2018-03-04T19:49:00Z">
        <w:r w:rsidRPr="009031B7">
          <w:rPr>
            <w:rStyle w:val="fontstyle21"/>
            <w:rFonts w:ascii="Arial" w:hAnsi="Arial" w:cs="Arial"/>
            <w:sz w:val="36"/>
            <w:szCs w:val="36"/>
          </w:rPr>
          <w:t xml:space="preserve">GROUP BY </w:t>
        </w:r>
        <w:r w:rsidRPr="009031B7">
          <w:rPr>
            <w:rStyle w:val="fontstyle21"/>
            <w:rFonts w:ascii="Arial" w:hAnsi="Arial" w:cs="Arial"/>
            <w:color w:val="auto"/>
            <w:sz w:val="36"/>
            <w:szCs w:val="36"/>
          </w:rPr>
          <w:t>UserName</w:t>
        </w:r>
        <w:r w:rsidRPr="009031B7">
          <w:rPr>
            <w:rStyle w:val="fontstyle21"/>
            <w:rFonts w:ascii="Arial" w:hAnsi="Arial" w:cs="Arial"/>
            <w:sz w:val="36"/>
            <w:szCs w:val="36"/>
          </w:rPr>
          <w:t>) AS UR</w:t>
        </w:r>
      </w:ins>
    </w:p>
    <w:p w14:paraId="392BEE43" w14:textId="74904FC5" w:rsidR="009E6763" w:rsidRPr="009031B7" w:rsidRDefault="00C65791" w:rsidP="009E6763">
      <w:pPr>
        <w:pStyle w:val="ListParagraph"/>
        <w:spacing w:after="0"/>
        <w:rPr>
          <w:ins w:id="841" w:author="Jieyu You" w:date="2018-03-04T19:49:00Z"/>
          <w:rStyle w:val="fontstyle21"/>
          <w:rFonts w:ascii="Arial" w:hAnsi="Arial" w:cs="Arial"/>
          <w:sz w:val="36"/>
          <w:szCs w:val="36"/>
        </w:rPr>
      </w:pPr>
      <w:ins w:id="842" w:author="Jieyu You" w:date="2018-03-04T19:49:00Z">
        <w:r>
          <w:rPr>
            <w:rStyle w:val="fontstyle21"/>
            <w:rFonts w:ascii="Arial" w:hAnsi="Arial" w:cs="Arial"/>
            <w:sz w:val="36"/>
            <w:szCs w:val="36"/>
          </w:rPr>
          <w:t>WHERE U.UserName=UL.UserName AND U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.UserName=US.UserName AND </w:t>
        </w:r>
        <w:r>
          <w:rPr>
            <w:rStyle w:val="fontstyle21"/>
            <w:rFonts w:ascii="Arial" w:hAnsi="Arial" w:cs="Arial"/>
            <w:sz w:val="36"/>
            <w:szCs w:val="36"/>
          </w:rPr>
          <w:t>U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 xml:space="preserve">.UserName=UP.UserName AND </w:t>
        </w:r>
        <w:r>
          <w:rPr>
            <w:rStyle w:val="fontstyle21"/>
            <w:rFonts w:ascii="Arial" w:hAnsi="Arial" w:cs="Arial"/>
            <w:sz w:val="36"/>
            <w:szCs w:val="36"/>
          </w:rPr>
          <w:t>U</w:t>
        </w:r>
        <w:r w:rsidR="009E6763" w:rsidRPr="009031B7">
          <w:rPr>
            <w:rStyle w:val="fontstyle21"/>
            <w:rFonts w:ascii="Arial" w:hAnsi="Arial" w:cs="Arial"/>
            <w:sz w:val="36"/>
            <w:szCs w:val="36"/>
          </w:rPr>
          <w:t>.UserName=UR.UserName;</w:t>
        </w:r>
      </w:ins>
    </w:p>
    <w:p w14:paraId="752FD65B" w14:textId="16F84439" w:rsidR="00983557" w:rsidRPr="00C37E10" w:rsidDel="009E6763" w:rsidRDefault="00983557" w:rsidP="00983557">
      <w:pPr>
        <w:pStyle w:val="ListParagraph"/>
        <w:spacing w:after="0"/>
        <w:rPr>
          <w:del w:id="843" w:author="Jieyu You" w:date="2018-03-04T19:49:00Z"/>
          <w:rStyle w:val="fontstyle21"/>
          <w:rFonts w:ascii="Arial" w:hAnsi="Arial" w:cs="Arial"/>
          <w:sz w:val="36"/>
          <w:szCs w:val="36"/>
          <w:rPrChange w:id="844" w:author="ChloeXue" w:date="2018-03-03T19:47:00Z">
            <w:rPr>
              <w:del w:id="845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46" w:author="Jieyu You" w:date="2018-03-04T19:47:00Z">
        <w:r w:rsidRPr="00C37E10" w:rsidDel="005014D1">
          <w:rPr>
            <w:rStyle w:val="fontstyle21"/>
            <w:rFonts w:ascii="Arial" w:hAnsi="Arial" w:cs="Arial"/>
            <w:sz w:val="36"/>
            <w:szCs w:val="36"/>
            <w:rPrChange w:id="847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CREATE VIEW </w:delText>
        </w:r>
        <w:r w:rsidRPr="00C37E10" w:rsidDel="005014D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848" w:author="ChloeXue" w:date="2018-03-03T19:47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UserReports</w:delText>
        </w:r>
        <w:r w:rsidRPr="00C37E10" w:rsidDel="005014D1">
          <w:rPr>
            <w:rStyle w:val="fontstyle21"/>
            <w:rFonts w:ascii="Arial" w:hAnsi="Arial" w:cs="Arial"/>
            <w:sz w:val="36"/>
            <w:szCs w:val="36"/>
            <w:rPrChange w:id="849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AS </w:delText>
        </w:r>
      </w:del>
      <w:del w:id="850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51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SELECT RU.UserName AS UserName, Listed, Sold, Purchased, Rated FROM </w:delText>
        </w:r>
        <w:r w:rsidRPr="00C37E10" w:rsidDel="009E6763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852" w:author="ChloeXue" w:date="2018-03-03T19:47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RegularUser</w:delText>
        </w:r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53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RU</w:delText>
        </w:r>
      </w:del>
    </w:p>
    <w:p w14:paraId="473F611C" w14:textId="456FF13B" w:rsidR="00983557" w:rsidRPr="00C37E10" w:rsidDel="009E6763" w:rsidRDefault="00983557" w:rsidP="00983557">
      <w:pPr>
        <w:pStyle w:val="ListParagraph"/>
        <w:spacing w:after="0"/>
        <w:rPr>
          <w:del w:id="854" w:author="Jieyu You" w:date="2018-03-04T19:49:00Z"/>
          <w:rStyle w:val="fontstyle21"/>
          <w:rFonts w:ascii="Arial" w:hAnsi="Arial" w:cs="Arial"/>
          <w:sz w:val="36"/>
          <w:szCs w:val="36"/>
          <w:rPrChange w:id="855" w:author="ChloeXue" w:date="2018-03-03T19:47:00Z">
            <w:rPr>
              <w:del w:id="856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57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58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LEFT JOIN (SELECT UserName, COUNT(ItemID) AS Listed FROM </w:delText>
        </w:r>
        <w:r w:rsidRPr="00C37E10" w:rsidDel="009E6763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859" w:author="ChloeXue" w:date="2018-03-03T19:47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Items</w:delText>
        </w:r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60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GROUP BY UserName) AS UL</w:delText>
        </w:r>
      </w:del>
    </w:p>
    <w:p w14:paraId="657D5958" w14:textId="72864C82" w:rsidR="00983557" w:rsidRPr="00C37E10" w:rsidDel="009E6763" w:rsidRDefault="00983557" w:rsidP="00983557">
      <w:pPr>
        <w:pStyle w:val="ListParagraph"/>
        <w:spacing w:after="0"/>
        <w:rPr>
          <w:del w:id="861" w:author="Jieyu You" w:date="2018-03-04T19:49:00Z"/>
          <w:rStyle w:val="fontstyle21"/>
          <w:rFonts w:ascii="Arial" w:hAnsi="Arial" w:cs="Arial"/>
          <w:sz w:val="36"/>
          <w:szCs w:val="36"/>
          <w:rPrChange w:id="862" w:author="ChloeXue" w:date="2018-03-03T19:47:00Z">
            <w:rPr>
              <w:del w:id="863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64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65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ON RU.UserName = UL.UserName</w:delText>
        </w:r>
      </w:del>
    </w:p>
    <w:p w14:paraId="14D96D92" w14:textId="0A1B27F6" w:rsidR="00983557" w:rsidRPr="00C37E10" w:rsidDel="009E6763" w:rsidRDefault="00983557" w:rsidP="00983557">
      <w:pPr>
        <w:pStyle w:val="ListParagraph"/>
        <w:spacing w:after="0"/>
        <w:rPr>
          <w:del w:id="866" w:author="Jieyu You" w:date="2018-03-04T19:49:00Z"/>
          <w:rStyle w:val="fontstyle21"/>
          <w:rFonts w:ascii="Arial" w:hAnsi="Arial" w:cs="Arial"/>
          <w:sz w:val="36"/>
          <w:szCs w:val="36"/>
          <w:rPrChange w:id="867" w:author="ChloeXue" w:date="2018-03-03T19:47:00Z">
            <w:rPr>
              <w:del w:id="868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69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70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LEFT JOIN (SELECT UserName, COUNT(ItemID) AS Sold FROM </w:delText>
        </w:r>
        <w:r w:rsidRPr="00C37E10" w:rsidDel="009E6763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871" w:author="ChloeXue" w:date="2018-03-03T19:47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Items</w:delText>
        </w:r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72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WHERE Winner IS NOT NULL GROUP BY UserName) AS US</w:delText>
        </w:r>
      </w:del>
    </w:p>
    <w:p w14:paraId="744D4364" w14:textId="4ED8AC09" w:rsidR="00983557" w:rsidRPr="00C37E10" w:rsidDel="009E6763" w:rsidRDefault="00983557" w:rsidP="00983557">
      <w:pPr>
        <w:pStyle w:val="ListParagraph"/>
        <w:spacing w:after="0"/>
        <w:rPr>
          <w:del w:id="873" w:author="Jieyu You" w:date="2018-03-04T19:49:00Z"/>
          <w:rStyle w:val="fontstyle21"/>
          <w:rFonts w:ascii="Arial" w:hAnsi="Arial" w:cs="Arial"/>
          <w:sz w:val="36"/>
          <w:szCs w:val="36"/>
          <w:rPrChange w:id="874" w:author="ChloeXue" w:date="2018-03-03T19:47:00Z">
            <w:rPr>
              <w:del w:id="875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76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77" w:author="ChloeXue" w:date="2018-03-03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ON UL.UserName = US.UserName</w:delText>
        </w:r>
      </w:del>
    </w:p>
    <w:p w14:paraId="531F4CDC" w14:textId="1EF2A749" w:rsidR="00983557" w:rsidRPr="00C37E10" w:rsidDel="009E6763" w:rsidRDefault="00983557" w:rsidP="00983557">
      <w:pPr>
        <w:pStyle w:val="ListParagraph"/>
        <w:spacing w:after="0"/>
        <w:rPr>
          <w:del w:id="878" w:author="Jieyu You" w:date="2018-03-04T19:49:00Z"/>
          <w:rStyle w:val="fontstyle21"/>
          <w:rFonts w:ascii="Arial" w:hAnsi="Arial" w:cs="Arial"/>
          <w:sz w:val="36"/>
          <w:szCs w:val="36"/>
          <w:rPrChange w:id="879" w:author="ChloeXue" w:date="2018-03-03T19:48:00Z">
            <w:rPr>
              <w:del w:id="880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81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82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LEFT JOIN (SELECT Winner AS UserName, COUNT(ItemID) AS Purchased FROM </w:delText>
        </w:r>
        <w:r w:rsidRPr="00C37E10" w:rsidDel="009E6763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883" w:author="ChloeXue" w:date="2018-03-03T19:48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Items</w:delText>
        </w:r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84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WHERE Winner IS NOT NULL GROUP BY Winner) AS UP</w:delText>
        </w:r>
      </w:del>
    </w:p>
    <w:p w14:paraId="72D485BC" w14:textId="5E084BB2" w:rsidR="00983557" w:rsidRPr="00C37E10" w:rsidDel="009E6763" w:rsidRDefault="00983557" w:rsidP="00983557">
      <w:pPr>
        <w:pStyle w:val="ListParagraph"/>
        <w:spacing w:after="0"/>
        <w:rPr>
          <w:del w:id="885" w:author="Jieyu You" w:date="2018-03-04T19:49:00Z"/>
          <w:rStyle w:val="fontstyle21"/>
          <w:rFonts w:ascii="Arial" w:hAnsi="Arial" w:cs="Arial"/>
          <w:sz w:val="36"/>
          <w:szCs w:val="36"/>
          <w:rPrChange w:id="886" w:author="ChloeXue" w:date="2018-03-03T19:48:00Z">
            <w:rPr>
              <w:del w:id="887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88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89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ON US.UserName = UP.UserName</w:delText>
        </w:r>
      </w:del>
    </w:p>
    <w:p w14:paraId="5E1B7A20" w14:textId="291D35BC" w:rsidR="00983557" w:rsidRPr="00C37E10" w:rsidDel="009E6763" w:rsidRDefault="00983557" w:rsidP="00983557">
      <w:pPr>
        <w:pStyle w:val="ListParagraph"/>
        <w:spacing w:after="0"/>
        <w:rPr>
          <w:del w:id="890" w:author="Jieyu You" w:date="2018-03-04T19:49:00Z"/>
          <w:rStyle w:val="fontstyle21"/>
          <w:rFonts w:ascii="Arial" w:hAnsi="Arial" w:cs="Arial"/>
          <w:sz w:val="36"/>
          <w:szCs w:val="36"/>
          <w:rPrChange w:id="891" w:author="ChloeXue" w:date="2018-03-03T19:48:00Z">
            <w:rPr>
              <w:del w:id="892" w:author="Jieyu You" w:date="2018-03-04T19:49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</w:pPr>
      <w:del w:id="893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94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LEFT JOIN (SELECT UserName, COUNT(*) AS Rated FROM </w:delText>
        </w:r>
        <w:r w:rsidRPr="00C37E10" w:rsidDel="009E6763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895" w:author="ChloeXue" w:date="2018-03-03T19:48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Ratings</w:delText>
        </w:r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896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GROUP BY UserName) AS UR</w:delText>
        </w:r>
      </w:del>
    </w:p>
    <w:p w14:paraId="30D8C717" w14:textId="04071E58" w:rsidR="005014D1" w:rsidRPr="00C37E10" w:rsidDel="00091DA8" w:rsidRDefault="00983557">
      <w:pPr>
        <w:pStyle w:val="ListParagraph"/>
        <w:spacing w:after="0"/>
        <w:ind w:firstLine="399"/>
        <w:rPr>
          <w:del w:id="897" w:author="Jieyu You" w:date="2018-03-04T21:56:00Z"/>
          <w:rStyle w:val="fontstyle21"/>
          <w:rFonts w:ascii="Arial" w:hAnsi="Arial" w:cs="Arial"/>
          <w:sz w:val="36"/>
          <w:szCs w:val="36"/>
          <w:rPrChange w:id="898" w:author="ChloeXue" w:date="2018-03-03T19:48:00Z">
            <w:rPr>
              <w:del w:id="899" w:author="Jieyu You" w:date="2018-03-04T21:56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pPrChange w:id="900" w:author="Jieyu You" w:date="2018-03-04T19:47:00Z">
          <w:pPr>
            <w:pStyle w:val="ListParagraph"/>
            <w:spacing w:after="0"/>
          </w:pPr>
        </w:pPrChange>
      </w:pPr>
      <w:del w:id="901" w:author="Jieyu You" w:date="2018-03-04T19:47:00Z">
        <w:r w:rsidRPr="00C37E10" w:rsidDel="005014D1">
          <w:rPr>
            <w:rStyle w:val="fontstyle21"/>
            <w:rFonts w:ascii="Arial" w:hAnsi="Arial" w:cs="Arial"/>
            <w:sz w:val="36"/>
            <w:szCs w:val="36"/>
            <w:rPrChange w:id="902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   </w:delText>
        </w:r>
      </w:del>
      <w:del w:id="903" w:author="Jieyu You" w:date="2018-03-04T19:49:00Z">
        <w:r w:rsidRPr="00C37E10" w:rsidDel="009E6763">
          <w:rPr>
            <w:rStyle w:val="fontstyle21"/>
            <w:rFonts w:ascii="Arial" w:hAnsi="Arial" w:cs="Arial"/>
            <w:sz w:val="36"/>
            <w:szCs w:val="36"/>
            <w:rPrChange w:id="904" w:author="ChloeXue" w:date="2018-03-03T19:48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>ON UP.UserName = UR.UserName;</w:delText>
        </w:r>
      </w:del>
    </w:p>
    <w:p w14:paraId="4536B909" w14:textId="1BCBEFBF" w:rsidR="00C37E10" w:rsidDel="005014D1" w:rsidRDefault="00C37E10">
      <w:pPr>
        <w:rPr>
          <w:ins w:id="905" w:author="ChloeXue" w:date="2018-03-03T19:48:00Z"/>
          <w:del w:id="906" w:author="Jieyu You" w:date="2018-03-04T19:47:00Z"/>
          <w:rStyle w:val="fontstyle21"/>
          <w:rFonts w:ascii="Arial" w:hAnsi="Arial" w:cs="Arial"/>
          <w:sz w:val="36"/>
          <w:szCs w:val="36"/>
          <w:bdr w:val="single" w:sz="4" w:space="0" w:color="auto"/>
        </w:rPr>
      </w:pPr>
      <w:ins w:id="907" w:author="ChloeXue" w:date="2018-03-03T19:48:00Z">
        <w:del w:id="908" w:author="Jieyu You" w:date="2018-03-04T19:47:00Z">
          <w:r w:rsidDel="005014D1">
            <w:rPr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  <w:br w:type="page"/>
          </w:r>
        </w:del>
      </w:ins>
    </w:p>
    <w:p w14:paraId="79B939B7" w14:textId="14E217F0" w:rsidR="00983557" w:rsidRPr="005014D1" w:rsidDel="005014D1" w:rsidRDefault="00C37E10">
      <w:pPr>
        <w:rPr>
          <w:del w:id="909" w:author="Jieyu You" w:date="2018-03-04T19:47:00Z"/>
          <w:rStyle w:val="fontstyle21"/>
          <w:rFonts w:ascii="Arial" w:hAnsi="Arial" w:cs="Arial"/>
          <w:sz w:val="36"/>
          <w:szCs w:val="36"/>
          <w:bdr w:val="single" w:sz="4" w:space="0" w:color="auto"/>
        </w:rPr>
        <w:pPrChange w:id="910" w:author="Jieyu You" w:date="2018-03-04T19:47:00Z">
          <w:pPr>
            <w:pStyle w:val="ListParagraph"/>
            <w:spacing w:after="0"/>
          </w:pPr>
        </w:pPrChange>
      </w:pPr>
      <w:ins w:id="911" w:author="ChloeXue" w:date="2018-03-03T19:48:00Z">
        <w:del w:id="912" w:author="Jieyu You" w:date="2018-03-04T19:47:00Z">
          <w:r w:rsidDel="005014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7888685" wp14:editId="40BD213D">
                    <wp:simplePos x="0" y="0"/>
                    <wp:positionH relativeFrom="column">
                      <wp:posOffset>415456</wp:posOffset>
                    </wp:positionH>
                    <wp:positionV relativeFrom="paragraph">
                      <wp:posOffset>214685</wp:posOffset>
                    </wp:positionV>
                    <wp:extent cx="5072932" cy="1192696"/>
                    <wp:effectExtent l="0" t="0" r="13970" b="26670"/>
                    <wp:wrapNone/>
                    <wp:docPr id="28" name="Rectangl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72932" cy="1192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25B19AD" id="Rectangle 28" o:spid="_x0000_s1026" style="position:absolute;margin-left:32.7pt;margin-top:16.9pt;width:399.45pt;height:93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" filled="f" strokecolor="black [3213]" strokeweight="1pt"/>
                </w:pict>
              </mc:Fallback>
            </mc:AlternateContent>
          </w:r>
        </w:del>
      </w:ins>
    </w:p>
    <w:p w14:paraId="509708FF" w14:textId="6CC32151" w:rsidR="00983557" w:rsidRPr="005014D1" w:rsidDel="00091DA8" w:rsidRDefault="00983557">
      <w:pPr>
        <w:pStyle w:val="ListParagraph"/>
        <w:spacing w:after="0"/>
        <w:ind w:firstLine="399"/>
        <w:rPr>
          <w:del w:id="913" w:author="Jieyu You" w:date="2018-03-04T21:56:00Z"/>
          <w:rStyle w:val="fontstyle21"/>
          <w:rFonts w:ascii="Arial" w:hAnsi="Arial" w:cs="Arial"/>
          <w:sz w:val="36"/>
          <w:szCs w:val="36"/>
          <w:rPrChange w:id="914" w:author="Jieyu You" w:date="2018-03-04T19:47:00Z">
            <w:rPr>
              <w:del w:id="915" w:author="Jieyu You" w:date="2018-03-04T21:56:00Z"/>
              <w:rStyle w:val="fontstyle21"/>
              <w:rFonts w:ascii="Arial" w:hAnsi="Arial" w:cs="Arial"/>
              <w:sz w:val="36"/>
              <w:szCs w:val="36"/>
              <w:bdr w:val="single" w:sz="4" w:space="0" w:color="auto"/>
            </w:rPr>
          </w:rPrChange>
        </w:rPr>
        <w:pPrChange w:id="916" w:author="Jieyu You" w:date="2018-03-04T21:56:00Z">
          <w:pPr>
            <w:pStyle w:val="ListParagraph"/>
            <w:spacing w:after="0"/>
          </w:pPr>
        </w:pPrChange>
      </w:pPr>
      <w:del w:id="917" w:author="Jieyu You" w:date="2018-03-04T19:47:00Z">
        <w:r w:rsidRPr="005014D1" w:rsidDel="005014D1">
          <w:rPr>
            <w:rStyle w:val="fontstyle21"/>
            <w:rFonts w:ascii="Arial" w:hAnsi="Arial" w:cs="Arial"/>
            <w:sz w:val="36"/>
            <w:szCs w:val="36"/>
            <w:rPrChange w:id="918" w:author="Jieyu You" w:date="2018-03-04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SELECT * FROM </w:delText>
        </w:r>
        <w:r w:rsidRPr="005014D1" w:rsidDel="005014D1">
          <w:rPr>
            <w:rStyle w:val="fontstyle21"/>
            <w:rFonts w:ascii="Arial" w:hAnsi="Arial" w:cs="Arial"/>
            <w:color w:val="2E74B5" w:themeColor="accent5" w:themeShade="BF"/>
            <w:sz w:val="36"/>
            <w:szCs w:val="36"/>
            <w:rPrChange w:id="919" w:author="Jieyu You" w:date="2018-03-04T19:47:00Z">
              <w:rPr>
                <w:rStyle w:val="fontstyle21"/>
                <w:rFonts w:ascii="Arial" w:hAnsi="Arial" w:cs="Arial"/>
                <w:color w:val="2E74B5" w:themeColor="accent5" w:themeShade="BF"/>
                <w:sz w:val="36"/>
                <w:szCs w:val="36"/>
                <w:bdr w:val="single" w:sz="4" w:space="0" w:color="auto"/>
              </w:rPr>
            </w:rPrChange>
          </w:rPr>
          <w:delText>UserReports</w:delText>
        </w:r>
        <w:r w:rsidRPr="005014D1" w:rsidDel="005014D1">
          <w:rPr>
            <w:rStyle w:val="fontstyle21"/>
            <w:rFonts w:ascii="Arial" w:hAnsi="Arial" w:cs="Arial"/>
            <w:sz w:val="36"/>
            <w:szCs w:val="36"/>
            <w:rPrChange w:id="920" w:author="Jieyu You" w:date="2018-03-04T19:47:00Z">
              <w:rPr>
                <w:rStyle w:val="fontstyle21"/>
                <w:rFonts w:ascii="Arial" w:hAnsi="Arial" w:cs="Arial"/>
                <w:sz w:val="36"/>
                <w:szCs w:val="36"/>
                <w:bdr w:val="single" w:sz="4" w:space="0" w:color="auto"/>
              </w:rPr>
            </w:rPrChange>
          </w:rPr>
          <w:delText xml:space="preserve"> WHERE Listed IS NOT NULL OR Sold IS NOT NULL OR Purchased IS NOT NULL OR Rated IS NOT NULL;</w:delText>
        </w:r>
      </w:del>
    </w:p>
    <w:p w14:paraId="5421089B" w14:textId="77777777" w:rsidR="00983557" w:rsidRPr="00091DA8" w:rsidRDefault="00983557">
      <w:pPr>
        <w:pStyle w:val="ListParagraph"/>
        <w:spacing w:after="0"/>
        <w:ind w:firstLine="399"/>
        <w:rPr>
          <w:rStyle w:val="fontstyle21"/>
          <w:rFonts w:ascii="Arial" w:hAnsi="Arial" w:cs="Arial"/>
          <w:color w:val="auto"/>
        </w:rPr>
        <w:pPrChange w:id="921" w:author="Jieyu You" w:date="2018-03-04T21:56:00Z">
          <w:pPr>
            <w:pStyle w:val="ListParagraph"/>
            <w:numPr>
              <w:numId w:val="29"/>
            </w:numPr>
            <w:spacing w:after="0"/>
            <w:ind w:hanging="360"/>
          </w:pPr>
        </w:pPrChange>
      </w:pPr>
    </w:p>
    <w:p w14:paraId="2AADFC86" w14:textId="4D411074" w:rsidR="006D58DB" w:rsidRPr="00E7425B" w:rsidRDefault="006D58DB" w:rsidP="00983557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E7425B">
        <w:rPr>
          <w:rStyle w:val="fontstyle21"/>
          <w:rFonts w:ascii="Arial" w:hAnsi="Arial" w:cs="Arial"/>
        </w:rPr>
        <w:t xml:space="preserve">If </w:t>
      </w:r>
      <w:r w:rsidRPr="00E7425B">
        <w:rPr>
          <w:rStyle w:val="fontstyle21"/>
          <w:rFonts w:ascii="Arial" w:hAnsi="Arial" w:cs="Arial"/>
          <w:b/>
          <w:i/>
        </w:rPr>
        <w:t>Done</w:t>
      </w:r>
      <w:r w:rsidRPr="00E7425B">
        <w:rPr>
          <w:rStyle w:val="fontstyle21"/>
          <w:rFonts w:ascii="Arial" w:hAnsi="Arial" w:cs="Arial"/>
        </w:rPr>
        <w:t xml:space="preserve"> button is clicked:</w:t>
      </w:r>
      <w:r w:rsidRPr="00E7425B">
        <w:rPr>
          <w:rFonts w:ascii="Arial" w:hAnsi="Arial" w:cs="Arial"/>
          <w:color w:val="000000"/>
        </w:rPr>
        <w:br/>
      </w:r>
      <w:r w:rsidRPr="00E7425B">
        <w:rPr>
          <w:rStyle w:val="fontstyle21"/>
          <w:rFonts w:ascii="Arial" w:hAnsi="Arial" w:cs="Arial"/>
        </w:rPr>
        <w:t xml:space="preserve">            </w:t>
      </w:r>
      <w:r w:rsidRPr="00E7425B">
        <w:rPr>
          <w:rStyle w:val="fontstyle21"/>
          <w:rFonts w:ascii="Arial" w:hAnsi="Arial" w:cs="Arial"/>
          <w:sz w:val="20"/>
          <w:szCs w:val="20"/>
        </w:rPr>
        <w:t xml:space="preserve">○ </w:t>
      </w:r>
      <w:r w:rsidRPr="00E7425B">
        <w:rPr>
          <w:rStyle w:val="fontstyle21"/>
          <w:rFonts w:ascii="Arial" w:hAnsi="Arial" w:cs="Arial"/>
        </w:rPr>
        <w:t xml:space="preserve">Return users to the </w:t>
      </w:r>
      <w:r w:rsidR="00D73F71" w:rsidRPr="00E7425B">
        <w:rPr>
          <w:rStyle w:val="fontstyle21"/>
          <w:rFonts w:ascii="Arial" w:hAnsi="Arial" w:cs="Arial"/>
          <w:b/>
          <w:u w:val="single"/>
        </w:rPr>
        <w:t>Main Menu</w:t>
      </w:r>
      <w:r w:rsidR="00D73F71" w:rsidRPr="00E7425B">
        <w:rPr>
          <w:rStyle w:val="fontstyle21"/>
          <w:rFonts w:ascii="Arial" w:hAnsi="Arial" w:cs="Arial"/>
          <w:b/>
        </w:rPr>
        <w:t xml:space="preserve"> </w:t>
      </w:r>
      <w:r w:rsidR="00D73F71" w:rsidRPr="00E7425B">
        <w:rPr>
          <w:rStyle w:val="fontstyle21"/>
          <w:rFonts w:ascii="Arial" w:hAnsi="Arial" w:cs="Arial"/>
        </w:rPr>
        <w:t>screen.</w:t>
      </w:r>
    </w:p>
    <w:p w14:paraId="2D5B13DD" w14:textId="731D99DB" w:rsidR="00463012" w:rsidRPr="00E7425B" w:rsidRDefault="00463012" w:rsidP="005E4AF8">
      <w:pPr>
        <w:spacing w:after="0"/>
        <w:rPr>
          <w:rStyle w:val="fontstyle21"/>
          <w:rFonts w:ascii="Arial" w:hAnsi="Arial" w:cs="Arial"/>
        </w:rPr>
      </w:pPr>
    </w:p>
    <w:p w14:paraId="1A15D7EF" w14:textId="77777777" w:rsidR="00463012" w:rsidRPr="00E7425B" w:rsidRDefault="00463012" w:rsidP="005E4AF8">
      <w:pPr>
        <w:spacing w:after="0"/>
        <w:rPr>
          <w:rFonts w:ascii="Arial" w:hAnsi="Arial" w:cs="Arial"/>
        </w:rPr>
      </w:pPr>
    </w:p>
    <w:sectPr w:rsidR="00463012" w:rsidRPr="00E74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574D" w14:textId="77777777" w:rsidR="00854851" w:rsidRDefault="00854851" w:rsidP="00650D56">
      <w:pPr>
        <w:spacing w:after="0" w:line="240" w:lineRule="auto"/>
      </w:pPr>
      <w:r>
        <w:separator/>
      </w:r>
    </w:p>
  </w:endnote>
  <w:endnote w:type="continuationSeparator" w:id="0">
    <w:p w14:paraId="228D15CA" w14:textId="77777777" w:rsidR="00854851" w:rsidRDefault="00854851" w:rsidP="0065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C3F89" w14:textId="3FC47046" w:rsidR="008F16CE" w:rsidRPr="00E7425B" w:rsidRDefault="00854851" w:rsidP="005057AE">
    <w:pPr>
      <w:rPr>
        <w:rFonts w:ascii="Arial" w:hAnsi="Arial" w:cs="Arial"/>
      </w:rPr>
    </w:pPr>
    <w:hyperlink w:anchor="TOC" w:history="1">
      <w:r w:rsidR="008F16CE" w:rsidRPr="008D5A9F">
        <w:rPr>
          <w:rStyle w:val="Hyperlink"/>
          <w:rFonts w:ascii="Arial" w:hAnsi="Arial" w:cs="Arial"/>
        </w:rPr>
        <w:t>Table of Contents</w:t>
      </w:r>
    </w:hyperlink>
  </w:p>
  <w:p w14:paraId="22E355AA" w14:textId="77777777" w:rsidR="008F16CE" w:rsidRDefault="008F1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56D1" w14:textId="77777777" w:rsidR="00854851" w:rsidRDefault="00854851" w:rsidP="00650D56">
      <w:pPr>
        <w:spacing w:after="0" w:line="240" w:lineRule="auto"/>
      </w:pPr>
      <w:r>
        <w:separator/>
      </w:r>
    </w:p>
  </w:footnote>
  <w:footnote w:type="continuationSeparator" w:id="0">
    <w:p w14:paraId="192337C3" w14:textId="77777777" w:rsidR="00854851" w:rsidRDefault="00854851" w:rsidP="0065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D18F" w14:textId="2677D52E" w:rsidR="008F16CE" w:rsidRDefault="008D5A9F" w:rsidP="008D5A9F">
    <w:pPr>
      <w:pStyle w:val="Header"/>
      <w:jc w:val="center"/>
    </w:pPr>
    <w:r w:rsidRPr="008D5A9F">
      <w:rPr>
        <w:rFonts w:ascii="Arial" w:hAnsi="Arial" w:cs="Arial"/>
      </w:rPr>
      <w:t>Phase 2 Abstract Code</w:t>
    </w:r>
    <w:r>
      <w:rPr>
        <w:rFonts w:ascii="Arial" w:hAnsi="Arial" w:cs="Arial"/>
      </w:rPr>
      <w:t xml:space="preserve"> </w:t>
    </w:r>
    <w:r w:rsidRPr="008D5A9F">
      <w:rPr>
        <w:rFonts w:ascii="Arial" w:hAnsi="Arial" w:cs="Arial"/>
      </w:rPr>
      <w:t>w/</w:t>
    </w:r>
    <w:r>
      <w:rPr>
        <w:rFonts w:ascii="Arial" w:hAnsi="Arial" w:cs="Arial"/>
      </w:rPr>
      <w:t xml:space="preserve"> </w:t>
    </w:r>
    <w:r w:rsidRPr="008D5A9F">
      <w:rPr>
        <w:rFonts w:ascii="Arial" w:hAnsi="Arial" w:cs="Arial"/>
      </w:rPr>
      <w:t>SQL| CS 6400 -</w:t>
    </w:r>
    <w:r>
      <w:rPr>
        <w:rFonts w:ascii="Arial" w:hAnsi="Arial" w:cs="Arial"/>
      </w:rPr>
      <w:t>Spring</w:t>
    </w:r>
    <w:r w:rsidRPr="008D5A9F">
      <w:rPr>
        <w:rFonts w:ascii="Arial" w:hAnsi="Arial" w:cs="Arial"/>
      </w:rPr>
      <w:t>201</w:t>
    </w:r>
    <w:r>
      <w:rPr>
        <w:rFonts w:ascii="Arial" w:hAnsi="Arial" w:cs="Arial"/>
      </w:rPr>
      <w:t>8</w:t>
    </w:r>
    <w:r w:rsidRPr="008D5A9F">
      <w:rPr>
        <w:rFonts w:ascii="Arial" w:hAnsi="Arial" w:cs="Arial"/>
      </w:rPr>
      <w:t>|Team 0</w:t>
    </w:r>
    <w:r>
      <w:rPr>
        <w:rFonts w:ascii="Arial" w:hAnsi="Arial" w:cs="Arial"/>
      </w:rPr>
      <w:t>7</w:t>
    </w:r>
    <w:r w:rsidRPr="008D5A9F">
      <w:rPr>
        <w:rFonts w:ascii="Arial" w:hAnsi="Arial" w:cs="Arial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338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B71"/>
    <w:multiLevelType w:val="hybridMultilevel"/>
    <w:tmpl w:val="560099CC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" w15:restartNumberingAfterBreak="0">
    <w:nsid w:val="0ED40A53"/>
    <w:multiLevelType w:val="multilevel"/>
    <w:tmpl w:val="7310A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57F"/>
    <w:multiLevelType w:val="multilevel"/>
    <w:tmpl w:val="50DEE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4CAE"/>
    <w:multiLevelType w:val="hybridMultilevel"/>
    <w:tmpl w:val="BF1C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B3F2D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F4F0A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3C36"/>
    <w:multiLevelType w:val="multilevel"/>
    <w:tmpl w:val="A7EA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E4D99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3535"/>
    <w:multiLevelType w:val="multilevel"/>
    <w:tmpl w:val="C32C0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47090"/>
    <w:multiLevelType w:val="hybridMultilevel"/>
    <w:tmpl w:val="2AA66F7A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1" w15:restartNumberingAfterBreak="0">
    <w:nsid w:val="27397036"/>
    <w:multiLevelType w:val="hybridMultilevel"/>
    <w:tmpl w:val="33328C7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28464D6B"/>
    <w:multiLevelType w:val="multilevel"/>
    <w:tmpl w:val="8C30A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F5FB8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71D64"/>
    <w:multiLevelType w:val="hybridMultilevel"/>
    <w:tmpl w:val="88D83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57EDC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5500D"/>
    <w:multiLevelType w:val="hybridMultilevel"/>
    <w:tmpl w:val="B1FA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31CA5"/>
    <w:multiLevelType w:val="hybridMultilevel"/>
    <w:tmpl w:val="9EC6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80983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E5439"/>
    <w:multiLevelType w:val="hybridMultilevel"/>
    <w:tmpl w:val="5C1E6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231265"/>
    <w:multiLevelType w:val="hybridMultilevel"/>
    <w:tmpl w:val="E056F5D6"/>
    <w:lvl w:ilvl="0" w:tplc="75EC5E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300C3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25774"/>
    <w:multiLevelType w:val="multilevel"/>
    <w:tmpl w:val="E8EA0A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F7A30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66B67"/>
    <w:multiLevelType w:val="hybridMultilevel"/>
    <w:tmpl w:val="5750277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487C7761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0432F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22B5F"/>
    <w:multiLevelType w:val="multilevel"/>
    <w:tmpl w:val="4A8A2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D2A09"/>
    <w:multiLevelType w:val="hybridMultilevel"/>
    <w:tmpl w:val="01D0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27C0F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126FF"/>
    <w:multiLevelType w:val="hybridMultilevel"/>
    <w:tmpl w:val="61EE6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60B3C"/>
    <w:multiLevelType w:val="hybridMultilevel"/>
    <w:tmpl w:val="49E8B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66EE"/>
    <w:multiLevelType w:val="hybridMultilevel"/>
    <w:tmpl w:val="05F8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30411"/>
    <w:multiLevelType w:val="hybridMultilevel"/>
    <w:tmpl w:val="58DC4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33BF6"/>
    <w:multiLevelType w:val="multilevel"/>
    <w:tmpl w:val="4642E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36D0B"/>
    <w:multiLevelType w:val="hybridMultilevel"/>
    <w:tmpl w:val="1ADA8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05EAA"/>
    <w:multiLevelType w:val="multilevel"/>
    <w:tmpl w:val="6E0AE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761CF"/>
    <w:multiLevelType w:val="hybridMultilevel"/>
    <w:tmpl w:val="1298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E3AA4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A78F8"/>
    <w:multiLevelType w:val="multilevel"/>
    <w:tmpl w:val="54500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92984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F27C9"/>
    <w:multiLevelType w:val="hybridMultilevel"/>
    <w:tmpl w:val="E22C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D4F4C"/>
    <w:multiLevelType w:val="multilevel"/>
    <w:tmpl w:val="54B62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E3994"/>
    <w:multiLevelType w:val="multilevel"/>
    <w:tmpl w:val="2B6AC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10"/>
  </w:num>
  <w:num w:numId="5">
    <w:abstractNumId w:val="24"/>
  </w:num>
  <w:num w:numId="6">
    <w:abstractNumId w:val="1"/>
  </w:num>
  <w:num w:numId="7">
    <w:abstractNumId w:val="4"/>
  </w:num>
  <w:num w:numId="8">
    <w:abstractNumId w:val="35"/>
  </w:num>
  <w:num w:numId="9">
    <w:abstractNumId w:val="8"/>
  </w:num>
  <w:num w:numId="10">
    <w:abstractNumId w:val="9"/>
  </w:num>
  <w:num w:numId="11">
    <w:abstractNumId w:val="0"/>
  </w:num>
  <w:num w:numId="12">
    <w:abstractNumId w:val="34"/>
  </w:num>
  <w:num w:numId="13">
    <w:abstractNumId w:val="27"/>
  </w:num>
  <w:num w:numId="14">
    <w:abstractNumId w:val="37"/>
  </w:num>
  <w:num w:numId="15">
    <w:abstractNumId w:val="13"/>
  </w:num>
  <w:num w:numId="16">
    <w:abstractNumId w:val="5"/>
  </w:num>
  <w:num w:numId="17">
    <w:abstractNumId w:val="12"/>
  </w:num>
  <w:num w:numId="18">
    <w:abstractNumId w:val="6"/>
  </w:num>
  <w:num w:numId="19">
    <w:abstractNumId w:val="36"/>
  </w:num>
  <w:num w:numId="20">
    <w:abstractNumId w:val="18"/>
  </w:num>
  <w:num w:numId="21">
    <w:abstractNumId w:val="26"/>
  </w:num>
  <w:num w:numId="22">
    <w:abstractNumId w:val="7"/>
  </w:num>
  <w:num w:numId="23">
    <w:abstractNumId w:val="23"/>
  </w:num>
  <w:num w:numId="24">
    <w:abstractNumId w:val="19"/>
  </w:num>
  <w:num w:numId="25">
    <w:abstractNumId w:val="22"/>
  </w:num>
  <w:num w:numId="26">
    <w:abstractNumId w:val="40"/>
  </w:num>
  <w:num w:numId="27">
    <w:abstractNumId w:val="39"/>
  </w:num>
  <w:num w:numId="28">
    <w:abstractNumId w:val="42"/>
  </w:num>
  <w:num w:numId="29">
    <w:abstractNumId w:val="38"/>
  </w:num>
  <w:num w:numId="30">
    <w:abstractNumId w:val="14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30"/>
  </w:num>
  <w:num w:numId="36">
    <w:abstractNumId w:val="43"/>
  </w:num>
  <w:num w:numId="37">
    <w:abstractNumId w:val="2"/>
  </w:num>
  <w:num w:numId="38">
    <w:abstractNumId w:val="3"/>
  </w:num>
  <w:num w:numId="39">
    <w:abstractNumId w:val="21"/>
  </w:num>
  <w:num w:numId="40">
    <w:abstractNumId w:val="29"/>
  </w:num>
  <w:num w:numId="41">
    <w:abstractNumId w:val="15"/>
  </w:num>
  <w:num w:numId="42">
    <w:abstractNumId w:val="20"/>
  </w:num>
  <w:num w:numId="43">
    <w:abstractNumId w:val="17"/>
  </w:num>
  <w:num w:numId="44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loeXue">
    <w15:presenceInfo w15:providerId="None" w15:userId="ChloeXue"/>
  </w15:person>
  <w15:person w15:author="Jieyu You">
    <w15:presenceInfo w15:providerId="Windows Live" w15:userId="1d51df9180450c5f"/>
  </w15:person>
  <w15:person w15:author="microsoft">
    <w15:presenceInfo w15:providerId="None" w15:userId="microsoft"/>
  </w15:person>
  <w15:person w15:author="keyi">
    <w15:presenceInfo w15:providerId="None" w15:userId="ke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2C"/>
    <w:rsid w:val="00002539"/>
    <w:rsid w:val="00004F0A"/>
    <w:rsid w:val="00016BE0"/>
    <w:rsid w:val="000177B8"/>
    <w:rsid w:val="000204BC"/>
    <w:rsid w:val="0002446A"/>
    <w:rsid w:val="00025312"/>
    <w:rsid w:val="000262B9"/>
    <w:rsid w:val="00030F99"/>
    <w:rsid w:val="00032C79"/>
    <w:rsid w:val="0003494A"/>
    <w:rsid w:val="00040A32"/>
    <w:rsid w:val="0004137E"/>
    <w:rsid w:val="00051117"/>
    <w:rsid w:val="00053B35"/>
    <w:rsid w:val="000542D7"/>
    <w:rsid w:val="000626F0"/>
    <w:rsid w:val="0006412D"/>
    <w:rsid w:val="000651EA"/>
    <w:rsid w:val="00065F9F"/>
    <w:rsid w:val="00071A97"/>
    <w:rsid w:val="0007317A"/>
    <w:rsid w:val="00075D25"/>
    <w:rsid w:val="00075EBF"/>
    <w:rsid w:val="00077070"/>
    <w:rsid w:val="00077454"/>
    <w:rsid w:val="00080BB2"/>
    <w:rsid w:val="00081475"/>
    <w:rsid w:val="00091DA8"/>
    <w:rsid w:val="000A0D0C"/>
    <w:rsid w:val="000B736C"/>
    <w:rsid w:val="000D1A39"/>
    <w:rsid w:val="000E2096"/>
    <w:rsid w:val="000E794A"/>
    <w:rsid w:val="000F1E58"/>
    <w:rsid w:val="000F6EBA"/>
    <w:rsid w:val="00105DAA"/>
    <w:rsid w:val="0011741A"/>
    <w:rsid w:val="001175E7"/>
    <w:rsid w:val="00124243"/>
    <w:rsid w:val="00130504"/>
    <w:rsid w:val="00130B77"/>
    <w:rsid w:val="00143BA0"/>
    <w:rsid w:val="0014591D"/>
    <w:rsid w:val="00145C51"/>
    <w:rsid w:val="00155442"/>
    <w:rsid w:val="001610D7"/>
    <w:rsid w:val="0016751C"/>
    <w:rsid w:val="00175C70"/>
    <w:rsid w:val="001835B9"/>
    <w:rsid w:val="0019211B"/>
    <w:rsid w:val="00197EB0"/>
    <w:rsid w:val="001A5544"/>
    <w:rsid w:val="001B3976"/>
    <w:rsid w:val="001B7952"/>
    <w:rsid w:val="001C5BBE"/>
    <w:rsid w:val="001C6C75"/>
    <w:rsid w:val="001D064F"/>
    <w:rsid w:val="001D323C"/>
    <w:rsid w:val="001D7577"/>
    <w:rsid w:val="001E70AB"/>
    <w:rsid w:val="001F23A2"/>
    <w:rsid w:val="00204E27"/>
    <w:rsid w:val="00212999"/>
    <w:rsid w:val="0021364C"/>
    <w:rsid w:val="002155A8"/>
    <w:rsid w:val="00216CA7"/>
    <w:rsid w:val="00231D24"/>
    <w:rsid w:val="00233CC8"/>
    <w:rsid w:val="002340F4"/>
    <w:rsid w:val="002345BD"/>
    <w:rsid w:val="00236662"/>
    <w:rsid w:val="002439BC"/>
    <w:rsid w:val="002464B7"/>
    <w:rsid w:val="002542CF"/>
    <w:rsid w:val="0025723A"/>
    <w:rsid w:val="002614CB"/>
    <w:rsid w:val="002620E9"/>
    <w:rsid w:val="00272839"/>
    <w:rsid w:val="002831AE"/>
    <w:rsid w:val="00284A22"/>
    <w:rsid w:val="002A3AB9"/>
    <w:rsid w:val="002A46B6"/>
    <w:rsid w:val="002A6E5F"/>
    <w:rsid w:val="002B159E"/>
    <w:rsid w:val="002B1C12"/>
    <w:rsid w:val="002B4D67"/>
    <w:rsid w:val="002C0F9C"/>
    <w:rsid w:val="002C465E"/>
    <w:rsid w:val="002C5023"/>
    <w:rsid w:val="002D1291"/>
    <w:rsid w:val="002E109A"/>
    <w:rsid w:val="002E1559"/>
    <w:rsid w:val="002E5D86"/>
    <w:rsid w:val="002F0CEB"/>
    <w:rsid w:val="00312488"/>
    <w:rsid w:val="00321113"/>
    <w:rsid w:val="003305ED"/>
    <w:rsid w:val="0033220D"/>
    <w:rsid w:val="00332B53"/>
    <w:rsid w:val="003422A4"/>
    <w:rsid w:val="003450F5"/>
    <w:rsid w:val="00345546"/>
    <w:rsid w:val="00346DBD"/>
    <w:rsid w:val="00350100"/>
    <w:rsid w:val="00361EE1"/>
    <w:rsid w:val="00371B1D"/>
    <w:rsid w:val="00372A25"/>
    <w:rsid w:val="00372C8C"/>
    <w:rsid w:val="00373706"/>
    <w:rsid w:val="00376072"/>
    <w:rsid w:val="00383853"/>
    <w:rsid w:val="00391A8A"/>
    <w:rsid w:val="003952AD"/>
    <w:rsid w:val="003B13D7"/>
    <w:rsid w:val="003B16F3"/>
    <w:rsid w:val="003B6CAD"/>
    <w:rsid w:val="003B7A33"/>
    <w:rsid w:val="003B7D67"/>
    <w:rsid w:val="003C343F"/>
    <w:rsid w:val="003C6F2B"/>
    <w:rsid w:val="003D26D4"/>
    <w:rsid w:val="003E47DC"/>
    <w:rsid w:val="00401375"/>
    <w:rsid w:val="00407F8F"/>
    <w:rsid w:val="0041036B"/>
    <w:rsid w:val="004233B8"/>
    <w:rsid w:val="00436012"/>
    <w:rsid w:val="0044191A"/>
    <w:rsid w:val="00452061"/>
    <w:rsid w:val="00455E87"/>
    <w:rsid w:val="004626DD"/>
    <w:rsid w:val="00463012"/>
    <w:rsid w:val="004633D7"/>
    <w:rsid w:val="004667D9"/>
    <w:rsid w:val="004705BC"/>
    <w:rsid w:val="004713FA"/>
    <w:rsid w:val="00473A92"/>
    <w:rsid w:val="004749F6"/>
    <w:rsid w:val="00481C67"/>
    <w:rsid w:val="00487096"/>
    <w:rsid w:val="004917E5"/>
    <w:rsid w:val="004924A8"/>
    <w:rsid w:val="004924AD"/>
    <w:rsid w:val="004935BC"/>
    <w:rsid w:val="004A31CD"/>
    <w:rsid w:val="004A5A7F"/>
    <w:rsid w:val="004A6066"/>
    <w:rsid w:val="004C0691"/>
    <w:rsid w:val="004C465F"/>
    <w:rsid w:val="004C79CF"/>
    <w:rsid w:val="004C7D54"/>
    <w:rsid w:val="004D30A3"/>
    <w:rsid w:val="004D31D2"/>
    <w:rsid w:val="004E364B"/>
    <w:rsid w:val="004E6811"/>
    <w:rsid w:val="004F413B"/>
    <w:rsid w:val="004F48A4"/>
    <w:rsid w:val="004F6C9B"/>
    <w:rsid w:val="005014D1"/>
    <w:rsid w:val="0050436E"/>
    <w:rsid w:val="005057AE"/>
    <w:rsid w:val="00505F09"/>
    <w:rsid w:val="00514CCB"/>
    <w:rsid w:val="0052094F"/>
    <w:rsid w:val="00521734"/>
    <w:rsid w:val="00521831"/>
    <w:rsid w:val="00532C25"/>
    <w:rsid w:val="00532D54"/>
    <w:rsid w:val="0054240C"/>
    <w:rsid w:val="00551CC9"/>
    <w:rsid w:val="0056269E"/>
    <w:rsid w:val="00566DDF"/>
    <w:rsid w:val="00567794"/>
    <w:rsid w:val="00567DB0"/>
    <w:rsid w:val="00570833"/>
    <w:rsid w:val="0057343D"/>
    <w:rsid w:val="005738E0"/>
    <w:rsid w:val="00577AEF"/>
    <w:rsid w:val="005860AA"/>
    <w:rsid w:val="00590C8C"/>
    <w:rsid w:val="0059238A"/>
    <w:rsid w:val="005B0565"/>
    <w:rsid w:val="005C2A76"/>
    <w:rsid w:val="005C4FE5"/>
    <w:rsid w:val="005D0020"/>
    <w:rsid w:val="005D09E4"/>
    <w:rsid w:val="005D36F0"/>
    <w:rsid w:val="005D6544"/>
    <w:rsid w:val="005E0F37"/>
    <w:rsid w:val="005E4AF8"/>
    <w:rsid w:val="005E7E9B"/>
    <w:rsid w:val="00602883"/>
    <w:rsid w:val="00602E01"/>
    <w:rsid w:val="00603E15"/>
    <w:rsid w:val="00610F53"/>
    <w:rsid w:val="00616A1E"/>
    <w:rsid w:val="00617DE5"/>
    <w:rsid w:val="006311C3"/>
    <w:rsid w:val="00632504"/>
    <w:rsid w:val="006335B2"/>
    <w:rsid w:val="00640122"/>
    <w:rsid w:val="0064084F"/>
    <w:rsid w:val="00643555"/>
    <w:rsid w:val="00650D56"/>
    <w:rsid w:val="006530B0"/>
    <w:rsid w:val="00660C78"/>
    <w:rsid w:val="006618C1"/>
    <w:rsid w:val="00675228"/>
    <w:rsid w:val="006950B2"/>
    <w:rsid w:val="00697765"/>
    <w:rsid w:val="00697C66"/>
    <w:rsid w:val="006B2F87"/>
    <w:rsid w:val="006C0F02"/>
    <w:rsid w:val="006C2C21"/>
    <w:rsid w:val="006C6207"/>
    <w:rsid w:val="006C6FE4"/>
    <w:rsid w:val="006D58DB"/>
    <w:rsid w:val="006D74D6"/>
    <w:rsid w:val="006F084D"/>
    <w:rsid w:val="006F0C2B"/>
    <w:rsid w:val="006F34B3"/>
    <w:rsid w:val="006F4D45"/>
    <w:rsid w:val="007143B2"/>
    <w:rsid w:val="00721D75"/>
    <w:rsid w:val="007230DB"/>
    <w:rsid w:val="0072722D"/>
    <w:rsid w:val="00727DD5"/>
    <w:rsid w:val="007354EC"/>
    <w:rsid w:val="00735B07"/>
    <w:rsid w:val="00737BC1"/>
    <w:rsid w:val="00740C94"/>
    <w:rsid w:val="00741B38"/>
    <w:rsid w:val="007461C3"/>
    <w:rsid w:val="007471B9"/>
    <w:rsid w:val="00751760"/>
    <w:rsid w:val="0075247D"/>
    <w:rsid w:val="00755040"/>
    <w:rsid w:val="007556D9"/>
    <w:rsid w:val="00756748"/>
    <w:rsid w:val="00756F93"/>
    <w:rsid w:val="00765B7A"/>
    <w:rsid w:val="0077138A"/>
    <w:rsid w:val="007743B0"/>
    <w:rsid w:val="00780392"/>
    <w:rsid w:val="00796F64"/>
    <w:rsid w:val="007975EB"/>
    <w:rsid w:val="00797EB5"/>
    <w:rsid w:val="007A3C30"/>
    <w:rsid w:val="007A76FC"/>
    <w:rsid w:val="007B5FE3"/>
    <w:rsid w:val="007C09DE"/>
    <w:rsid w:val="007C3239"/>
    <w:rsid w:val="007C425F"/>
    <w:rsid w:val="007D4121"/>
    <w:rsid w:val="007D4833"/>
    <w:rsid w:val="007D5DB4"/>
    <w:rsid w:val="007F476D"/>
    <w:rsid w:val="007F7D82"/>
    <w:rsid w:val="008061D5"/>
    <w:rsid w:val="00814283"/>
    <w:rsid w:val="008147E0"/>
    <w:rsid w:val="0081541B"/>
    <w:rsid w:val="0082118B"/>
    <w:rsid w:val="00826B2A"/>
    <w:rsid w:val="00841561"/>
    <w:rsid w:val="00854851"/>
    <w:rsid w:val="008548AE"/>
    <w:rsid w:val="00860BC4"/>
    <w:rsid w:val="0086752F"/>
    <w:rsid w:val="008704BC"/>
    <w:rsid w:val="00876B8A"/>
    <w:rsid w:val="00881600"/>
    <w:rsid w:val="00890591"/>
    <w:rsid w:val="00891995"/>
    <w:rsid w:val="008A39B7"/>
    <w:rsid w:val="008A3FC4"/>
    <w:rsid w:val="008B0C75"/>
    <w:rsid w:val="008B443F"/>
    <w:rsid w:val="008B5D2F"/>
    <w:rsid w:val="008D3D82"/>
    <w:rsid w:val="008D454B"/>
    <w:rsid w:val="008D4D46"/>
    <w:rsid w:val="008D5A9F"/>
    <w:rsid w:val="008E01EF"/>
    <w:rsid w:val="008E0BC1"/>
    <w:rsid w:val="008E1F1B"/>
    <w:rsid w:val="008F16CE"/>
    <w:rsid w:val="008F373A"/>
    <w:rsid w:val="008F4DFC"/>
    <w:rsid w:val="008F6ACE"/>
    <w:rsid w:val="0090088A"/>
    <w:rsid w:val="00900CCE"/>
    <w:rsid w:val="0090256C"/>
    <w:rsid w:val="00907F52"/>
    <w:rsid w:val="00910557"/>
    <w:rsid w:val="00913734"/>
    <w:rsid w:val="0092412D"/>
    <w:rsid w:val="0093099C"/>
    <w:rsid w:val="00941617"/>
    <w:rsid w:val="0095000F"/>
    <w:rsid w:val="0095029D"/>
    <w:rsid w:val="00950766"/>
    <w:rsid w:val="0095260D"/>
    <w:rsid w:val="009542A5"/>
    <w:rsid w:val="0096405B"/>
    <w:rsid w:val="0096629D"/>
    <w:rsid w:val="009664A0"/>
    <w:rsid w:val="009674A5"/>
    <w:rsid w:val="009704B8"/>
    <w:rsid w:val="00980B81"/>
    <w:rsid w:val="00983557"/>
    <w:rsid w:val="00992181"/>
    <w:rsid w:val="009A7045"/>
    <w:rsid w:val="009B158E"/>
    <w:rsid w:val="009B1E63"/>
    <w:rsid w:val="009B35E8"/>
    <w:rsid w:val="009B5DC9"/>
    <w:rsid w:val="009B6C3B"/>
    <w:rsid w:val="009C4693"/>
    <w:rsid w:val="009D1D07"/>
    <w:rsid w:val="009D3D60"/>
    <w:rsid w:val="009E213C"/>
    <w:rsid w:val="009E231B"/>
    <w:rsid w:val="009E6763"/>
    <w:rsid w:val="009F15DC"/>
    <w:rsid w:val="009F467A"/>
    <w:rsid w:val="00A170E0"/>
    <w:rsid w:val="00A2651F"/>
    <w:rsid w:val="00A301BF"/>
    <w:rsid w:val="00A3408F"/>
    <w:rsid w:val="00A35040"/>
    <w:rsid w:val="00A41709"/>
    <w:rsid w:val="00A60AB3"/>
    <w:rsid w:val="00A61EEC"/>
    <w:rsid w:val="00A62825"/>
    <w:rsid w:val="00A62A4C"/>
    <w:rsid w:val="00A62FFC"/>
    <w:rsid w:val="00A7300C"/>
    <w:rsid w:val="00A81E93"/>
    <w:rsid w:val="00A86626"/>
    <w:rsid w:val="00A93193"/>
    <w:rsid w:val="00AB5E0B"/>
    <w:rsid w:val="00AC090C"/>
    <w:rsid w:val="00AC5D3C"/>
    <w:rsid w:val="00AD0597"/>
    <w:rsid w:val="00AD4C01"/>
    <w:rsid w:val="00AE6054"/>
    <w:rsid w:val="00AE779B"/>
    <w:rsid w:val="00AF28DD"/>
    <w:rsid w:val="00B13E8C"/>
    <w:rsid w:val="00B16192"/>
    <w:rsid w:val="00B20062"/>
    <w:rsid w:val="00B35AAE"/>
    <w:rsid w:val="00B40B87"/>
    <w:rsid w:val="00B44B2B"/>
    <w:rsid w:val="00B51406"/>
    <w:rsid w:val="00B5234F"/>
    <w:rsid w:val="00B5245B"/>
    <w:rsid w:val="00B6005D"/>
    <w:rsid w:val="00B6417A"/>
    <w:rsid w:val="00B8372E"/>
    <w:rsid w:val="00B93EF1"/>
    <w:rsid w:val="00B945F2"/>
    <w:rsid w:val="00BB1872"/>
    <w:rsid w:val="00BB3A0C"/>
    <w:rsid w:val="00BC1229"/>
    <w:rsid w:val="00BC62A9"/>
    <w:rsid w:val="00BC65EB"/>
    <w:rsid w:val="00BC793C"/>
    <w:rsid w:val="00BD42C6"/>
    <w:rsid w:val="00BE3E28"/>
    <w:rsid w:val="00BE438A"/>
    <w:rsid w:val="00BE4ABE"/>
    <w:rsid w:val="00BE5419"/>
    <w:rsid w:val="00BE6F1E"/>
    <w:rsid w:val="00BE73C8"/>
    <w:rsid w:val="00BE7B1B"/>
    <w:rsid w:val="00BF36AA"/>
    <w:rsid w:val="00BF414C"/>
    <w:rsid w:val="00C0117D"/>
    <w:rsid w:val="00C01B19"/>
    <w:rsid w:val="00C077F2"/>
    <w:rsid w:val="00C204FE"/>
    <w:rsid w:val="00C26F48"/>
    <w:rsid w:val="00C35812"/>
    <w:rsid w:val="00C37E10"/>
    <w:rsid w:val="00C47B42"/>
    <w:rsid w:val="00C566FE"/>
    <w:rsid w:val="00C56D40"/>
    <w:rsid w:val="00C65791"/>
    <w:rsid w:val="00C70FDC"/>
    <w:rsid w:val="00C87BAE"/>
    <w:rsid w:val="00C9103E"/>
    <w:rsid w:val="00C952F0"/>
    <w:rsid w:val="00C9633F"/>
    <w:rsid w:val="00C97C7D"/>
    <w:rsid w:val="00CA4A60"/>
    <w:rsid w:val="00CA6425"/>
    <w:rsid w:val="00CB2C58"/>
    <w:rsid w:val="00CB367E"/>
    <w:rsid w:val="00CB7D87"/>
    <w:rsid w:val="00CB7F9B"/>
    <w:rsid w:val="00CC389B"/>
    <w:rsid w:val="00CC3E1B"/>
    <w:rsid w:val="00CC6BD7"/>
    <w:rsid w:val="00CD6B39"/>
    <w:rsid w:val="00CD6D62"/>
    <w:rsid w:val="00CE3B47"/>
    <w:rsid w:val="00CE66CA"/>
    <w:rsid w:val="00CF3FC0"/>
    <w:rsid w:val="00D07C00"/>
    <w:rsid w:val="00D16076"/>
    <w:rsid w:val="00D163DA"/>
    <w:rsid w:val="00D16572"/>
    <w:rsid w:val="00D1660D"/>
    <w:rsid w:val="00D17215"/>
    <w:rsid w:val="00D177A9"/>
    <w:rsid w:val="00D20539"/>
    <w:rsid w:val="00D20D6D"/>
    <w:rsid w:val="00D21A47"/>
    <w:rsid w:val="00D22D66"/>
    <w:rsid w:val="00D44EB3"/>
    <w:rsid w:val="00D47753"/>
    <w:rsid w:val="00D52910"/>
    <w:rsid w:val="00D53877"/>
    <w:rsid w:val="00D54B6C"/>
    <w:rsid w:val="00D563DA"/>
    <w:rsid w:val="00D61C11"/>
    <w:rsid w:val="00D63B12"/>
    <w:rsid w:val="00D65F2C"/>
    <w:rsid w:val="00D670AB"/>
    <w:rsid w:val="00D70F58"/>
    <w:rsid w:val="00D72FE2"/>
    <w:rsid w:val="00D73F71"/>
    <w:rsid w:val="00D77702"/>
    <w:rsid w:val="00D81A41"/>
    <w:rsid w:val="00D87654"/>
    <w:rsid w:val="00D9185D"/>
    <w:rsid w:val="00D97827"/>
    <w:rsid w:val="00DB0C8C"/>
    <w:rsid w:val="00DC409F"/>
    <w:rsid w:val="00DD240B"/>
    <w:rsid w:val="00DD7EA0"/>
    <w:rsid w:val="00DE2DCB"/>
    <w:rsid w:val="00DE7495"/>
    <w:rsid w:val="00DF33A2"/>
    <w:rsid w:val="00DF3BBE"/>
    <w:rsid w:val="00E0001B"/>
    <w:rsid w:val="00E12D47"/>
    <w:rsid w:val="00E2625F"/>
    <w:rsid w:val="00E4380E"/>
    <w:rsid w:val="00E44BE8"/>
    <w:rsid w:val="00E54D7F"/>
    <w:rsid w:val="00E55CC7"/>
    <w:rsid w:val="00E571F4"/>
    <w:rsid w:val="00E63D27"/>
    <w:rsid w:val="00E67D5A"/>
    <w:rsid w:val="00E7425B"/>
    <w:rsid w:val="00E74742"/>
    <w:rsid w:val="00E952C0"/>
    <w:rsid w:val="00EA0F95"/>
    <w:rsid w:val="00EA4D3E"/>
    <w:rsid w:val="00EC1CBE"/>
    <w:rsid w:val="00EC2425"/>
    <w:rsid w:val="00EC3BF3"/>
    <w:rsid w:val="00EC5081"/>
    <w:rsid w:val="00EC6E35"/>
    <w:rsid w:val="00ED0BC2"/>
    <w:rsid w:val="00ED270D"/>
    <w:rsid w:val="00ED48A6"/>
    <w:rsid w:val="00ED59A5"/>
    <w:rsid w:val="00ED75A7"/>
    <w:rsid w:val="00EE5520"/>
    <w:rsid w:val="00EE5D96"/>
    <w:rsid w:val="00EE6B3C"/>
    <w:rsid w:val="00EE757F"/>
    <w:rsid w:val="00EF105F"/>
    <w:rsid w:val="00F07E02"/>
    <w:rsid w:val="00F1062A"/>
    <w:rsid w:val="00F2460E"/>
    <w:rsid w:val="00F27D2F"/>
    <w:rsid w:val="00F3350F"/>
    <w:rsid w:val="00F37808"/>
    <w:rsid w:val="00F434B9"/>
    <w:rsid w:val="00F450C3"/>
    <w:rsid w:val="00F543BD"/>
    <w:rsid w:val="00F6127B"/>
    <w:rsid w:val="00F61FA7"/>
    <w:rsid w:val="00F64855"/>
    <w:rsid w:val="00F64987"/>
    <w:rsid w:val="00F71223"/>
    <w:rsid w:val="00F8190E"/>
    <w:rsid w:val="00F93FAC"/>
    <w:rsid w:val="00FB5006"/>
    <w:rsid w:val="00FB687A"/>
    <w:rsid w:val="00FB7798"/>
    <w:rsid w:val="00FC0D25"/>
    <w:rsid w:val="00FD4EEA"/>
    <w:rsid w:val="00FE0E67"/>
    <w:rsid w:val="00FE167E"/>
    <w:rsid w:val="00FE424D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A77F"/>
  <w15:chartTrackingRefBased/>
  <w15:docId w15:val="{9023DBE1-D120-49FD-AEB7-1BE7ED87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A3C3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A3C3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A3C30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A3C30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630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C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56"/>
  </w:style>
  <w:style w:type="paragraph" w:styleId="Footer">
    <w:name w:val="footer"/>
    <w:basedOn w:val="Normal"/>
    <w:link w:val="FooterChar"/>
    <w:uiPriority w:val="99"/>
    <w:unhideWhenUsed/>
    <w:rsid w:val="0065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56"/>
  </w:style>
  <w:style w:type="character" w:styleId="Hyperlink">
    <w:name w:val="Hyperlink"/>
    <w:basedOn w:val="DefaultParagraphFont"/>
    <w:uiPriority w:val="99"/>
    <w:unhideWhenUsed/>
    <w:rsid w:val="00650D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41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41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39F5-422B-4197-994D-D6732AB9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You</dc:creator>
  <cp:keywords/>
  <dc:description/>
  <cp:lastModifiedBy>Jieyu You</cp:lastModifiedBy>
  <cp:revision>5</cp:revision>
  <dcterms:created xsi:type="dcterms:W3CDTF">2018-03-05T04:40:00Z</dcterms:created>
  <dcterms:modified xsi:type="dcterms:W3CDTF">2018-03-05T05:45:00Z</dcterms:modified>
</cp:coreProperties>
</file>